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F119C2"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bookmarkStart w:id="13" w:name="_GoBack"/>
      <w:r>
        <w:t xml:space="preserve">Section one: </w:t>
      </w:r>
      <w:r w:rsidR="00F1537E">
        <w:t>Introduction [</w:t>
      </w:r>
      <w:r w:rsidR="00CC1DA7">
        <w:t xml:space="preserve">882 / </w:t>
      </w:r>
      <w:r w:rsidR="00F1537E">
        <w:t>1000 words]</w:t>
      </w:r>
    </w:p>
    <w:p w14:paraId="7CD294AC" w14:textId="0E44C0C9" w:rsidR="00F1537E" w:rsidRDefault="00F1537E" w:rsidP="00F1537E">
      <w:del w:id="14" w:author="Jonathan Minton" w:date="2017-06-13T09:12:00Z">
        <w:r w:rsidDel="00975750">
          <w:delText xml:space="preserve">In the run up to the EU referendum, amidst discussions of migration, identity, expertise and economic impacts, the issues of Northern Ireland and its border with the Republic of Ireland received scant attention. This lack of focus on </w:delText>
        </w:r>
        <w:r w:rsidR="005670E4" w:rsidDel="00975750">
          <w:delText>pan-Irish issues seems a conspicuous oversight given</w:delText>
        </w:r>
        <w:r w:rsidR="00572441" w:rsidDel="00975750">
          <w:delText>:</w:delText>
        </w:r>
        <w:r w:rsidR="005670E4" w:rsidDel="00975750">
          <w:delText xml:space="preserve"> </w:delText>
        </w:r>
        <w:r w:rsidR="00572441" w:rsidDel="00975750">
          <w:delText xml:space="preserve">that </w:delText>
        </w:r>
      </w:del>
      <w:proofErr w:type="gramStart"/>
      <w:r w:rsidR="005670E4">
        <w:t>the</w:t>
      </w:r>
      <w:proofErr w:type="gramEnd"/>
      <w:r w:rsidR="005670E4">
        <w:t xml:space="preserv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w:t>
      </w:r>
      <w:del w:id="15" w:author="Jonathan Minton" w:date="2017-06-13T09:12:00Z">
        <w:r w:rsidR="005670E4" w:rsidDel="00975750">
          <w:delText xml:space="preserve">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delText>
        </w:r>
        <w:r w:rsidR="009C0F9D" w:rsidDel="00975750">
          <w:fldChar w:fldCharType="begin" w:fldLock="1"/>
        </w:r>
        <w:r w:rsidR="00A046D1" w:rsidDel="00975750">
          <w:del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delInstrText>
        </w:r>
        <w:r w:rsidR="009C0F9D" w:rsidDel="00975750">
          <w:fldChar w:fldCharType="separate"/>
        </w:r>
        <w:r w:rsidR="009C0F9D" w:rsidRPr="009C0F9D" w:rsidDel="00975750">
          <w:rPr>
            <w:noProof/>
          </w:rPr>
          <w:delText>(Www.bbc.co.uk, 2017)</w:delText>
        </w:r>
        <w:r w:rsidR="009C0F9D" w:rsidDel="00975750">
          <w:fldChar w:fldCharType="end"/>
        </w:r>
        <w:r w:rsidR="009C0F9D" w:rsidDel="00975750">
          <w:delText xml:space="preserve"> then later a combined vehicle and knife attack by three individuals around London Bridge on the night of 3 June</w:delText>
        </w:r>
        <w:r w:rsidR="00A046D1" w:rsidDel="00975750">
          <w:delText xml:space="preserve"> 2017, resulting in the deaths of ten people and the malicious injuring of dozens more. </w:delText>
        </w:r>
        <w:r w:rsidR="00A046D1" w:rsidDel="00975750">
          <w:fldChar w:fldCharType="begin" w:fldLock="1"/>
        </w:r>
        <w:r w:rsidR="00D0423A" w:rsidDel="00975750">
          <w:del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delInstrText>
        </w:r>
        <w:r w:rsidR="00A046D1" w:rsidDel="00975750">
          <w:fldChar w:fldCharType="separate"/>
        </w:r>
        <w:r w:rsidR="00A046D1" w:rsidRPr="00A046D1" w:rsidDel="00975750">
          <w:rPr>
            <w:noProof/>
          </w:rPr>
          <w:delText>(Www.bbc.co.uk, 2017)</w:delText>
        </w:r>
        <w:r w:rsidR="00A046D1" w:rsidDel="00975750">
          <w:fldChar w:fldCharType="end"/>
        </w:r>
        <w:r w:rsidR="00A046D1" w:rsidDel="00975750">
          <w:delTex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delText>
        </w:r>
        <w:r w:rsidR="00990874" w:rsidDel="00975750">
          <w:delText xml:space="preserve">Western </w:delText>
        </w:r>
        <w:r w:rsidR="00A046D1" w:rsidDel="00975750">
          <w:delText xml:space="preserve">Europe’s, longer-term history of terrorism, where available statistics of deaths clearly indicate that </w:delText>
        </w:r>
      </w:del>
      <w:r w:rsidR="00A046D1">
        <w:t>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CB6062">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"previouslyFormattedCitation"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0958BD8A" w14:textId="4A975002" w:rsidR="00975750" w:rsidRDefault="00D0423A" w:rsidP="00F1537E">
      <w:pPr>
        <w:rPr>
          <w:ins w:id="16" w:author="Jonathan Minton" w:date="2017-06-13T09:13:00Z"/>
        </w:rPr>
      </w:pPr>
      <w:r>
        <w:t xml:space="preserve">This paper argues there is a pressing need for a deeper analysis and understanding of the causes and consequences of violent conflict in Northern Ireland, for learning from the history of the region about how a series of political and military </w:t>
      </w:r>
      <w:proofErr w:type="spellStart"/>
      <w:r>
        <w:t>mis</w:t>
      </w:r>
      <w:proofErr w:type="spellEnd"/>
      <w:r>
        <w:t xml:space="preserve">-steps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proofErr w:type="spellStart"/>
      <w:r w:rsidR="00203A77">
        <w:t>mis</w:t>
      </w:r>
      <w:proofErr w:type="spellEnd"/>
      <w:r w:rsidR="00203A77">
        <w:t xml:space="preserve">-steps risk reinitiating violent instability in Northern Ireland and additional terrorist risk throughout the UK. </w:t>
      </w:r>
      <w:del w:id="17" w:author="Jonathan Minton" w:date="2017-06-13T09:13:00Z">
        <w:r w:rsidR="00203A77" w:rsidDel="00975750">
          <w:delText xml:space="preserve">I argue </w:delText>
        </w:r>
      </w:del>
      <w:del w:id="18" w:author="Jonathan Minton" w:date="2017-06-13T09:38:00Z">
        <w:r w:rsidR="00203A77" w:rsidDel="0041727A">
          <w:delText xml:space="preserve">such </w:delText>
        </w:r>
      </w:del>
      <w:ins w:id="19" w:author="Jonathan Minton" w:date="2017-06-13T09:38:00Z">
        <w:r w:rsidR="0041727A">
          <w:t>S</w:t>
        </w:r>
        <w:r w:rsidR="0041727A">
          <w:t xml:space="preserve">uch </w:t>
        </w:r>
      </w:ins>
      <w:r w:rsidR="00203A77">
        <w:t xml:space="preserve">issues seem particularly pertinent given a lack of clarity regarding plans for the Irish border in Brexit negotiations, and the importance of daily freedom of movement across the border in the island of Ireland for both cultural and economic reasons. </w:t>
      </w:r>
    </w:p>
    <w:p w14:paraId="48F3C7EE" w14:textId="77777777" w:rsidR="00975750" w:rsidRDefault="00203A77" w:rsidP="00F1537E">
      <w:pPr>
        <w:rPr>
          <w:ins w:id="20" w:author="Jonathan Minton" w:date="2017-06-13T09:13:00Z"/>
        </w:rPr>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w:t>
      </w:r>
    </w:p>
    <w:p w14:paraId="359E8E5C" w14:textId="4B49C2DD" w:rsidR="00D0423A" w:rsidRDefault="00EE07C7" w:rsidP="00F1537E">
      <w:r>
        <w:t>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w:t>
      </w:r>
      <w:r w:rsidR="005213D9">
        <w:lastRenderedPageBreak/>
        <w:t>conflict in the region is a fundamental challenge to a dominant causal narrative about the peace process in Northern Ireland: a suggestion that key political events in this process, such as the IRA’s ceasefire announcement in 199</w:t>
      </w:r>
      <w:r w:rsidR="00CD5496">
        <w:t>4</w:t>
      </w:r>
      <w:r w:rsidR="005213D9">
        <w:t xml:space="preserve">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381ADAB" w:rsidR="00203A77" w:rsidRDefault="00CC1DA7" w:rsidP="00CC1DA7">
      <w:pPr>
        <w:pStyle w:val="Heading2"/>
      </w:pPr>
      <w:r>
        <w:t>Section two: History: Ireland, Northern Ireland, and the Troubles [</w:t>
      </w:r>
      <w:r w:rsidR="00023023">
        <w:t xml:space="preserve">1745 / </w:t>
      </w:r>
      <w:r>
        <w:t>1000 words]</w:t>
      </w:r>
    </w:p>
    <w:p w14:paraId="314C07B7" w14:textId="2728E3C3" w:rsidR="00572441" w:rsidRDefault="00924589" w:rsidP="00572441">
      <w:r>
        <w:t xml:space="preserve">Understanding the causes of the eruption of violence in Northern Ireland in the early 1970s requires a broader understanding of the longer-term history and dynamics of the island of Ireland and its complex relationship with British rule. An understanding of historical dynamics requires going somewhat beyond the listing of historical and political facts, and </w:t>
      </w:r>
      <w:r w:rsidR="003D0EC1">
        <w:t xml:space="preserve">briefly </w:t>
      </w:r>
      <w:r>
        <w:t xml:space="preserve">considering some broader theories, even grand theories, of empire formation and the functional role of religion therein. </w:t>
      </w:r>
    </w:p>
    <w:p w14:paraId="407E59E5" w14:textId="2D26CB64" w:rsidR="00924589" w:rsidRDefault="00924589" w:rsidP="00572441">
      <w:r>
        <w:t xml:space="preserve">The mathematical ecologist turned historian Peter </w:t>
      </w:r>
      <w:proofErr w:type="spellStart"/>
      <w:r>
        <w:t>Turchin</w:t>
      </w:r>
      <w:proofErr w:type="spellEnd"/>
      <w:r>
        <w:t xml:space="preserve"> has </w:t>
      </w:r>
      <w:r w:rsidR="0062486B">
        <w:t xml:space="preserve">argued that one of the central challenges in the establishment and maintenance of complex, large, hierarchical societies – empires – has been 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3D0EC1">
        <w:rPr>
          <w:i/>
        </w:rPr>
        <w:t>metaethnic</w:t>
      </w:r>
      <w:proofErr w:type="spellEnd"/>
      <w:r w:rsidR="003D0EC1">
        <w:t xml:space="preserve"> frontiers form</w:t>
      </w:r>
      <w:r w:rsidR="00F130E9">
        <w:t xml:space="preserve">, and at these frontiers competition and conflict between societies is often intense. </w:t>
      </w:r>
    </w:p>
    <w:p w14:paraId="06F2D6CB" w14:textId="1EABB966" w:rsidR="00F130E9" w:rsidRDefault="00F130E9" w:rsidP="00572441">
      <w:r>
        <w:t xml:space="preserve">This sweeping characterisation of societies as </w:t>
      </w:r>
      <w:proofErr w:type="spellStart"/>
      <w:r>
        <w:t>metaethnic</w:t>
      </w:r>
      <w:proofErr w:type="spellEnd"/>
      <w:r>
        <w:t xml:space="preserve"> communities, and </w:t>
      </w:r>
      <w:proofErr w:type="spellStart"/>
      <w:r>
        <w:t>metaethnic</w:t>
      </w:r>
      <w:proofErr w:type="spellEnd"/>
      <w:r>
        <w:t xml:space="preserve"> frontiers as endemic sources of conflict, is useful to consider in reference to the following sweeping generalisation about the spread of Catholicism and Protestantism throughout Europe: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t>metaethnic</w:t>
      </w:r>
      <w:proofErr w:type="spellEnd"/>
      <w:r>
        <w:t xml:space="preserve"> frontier</w:t>
      </w:r>
      <w:r w:rsidR="00CB6062">
        <w:t xml:space="preserve"> in the island of Ireland</w:t>
      </w:r>
      <w:r>
        <w:t>, demarcated along Catholic-Protestant religious distinction, were thus centuries in the making</w:t>
      </w:r>
      <w:r w:rsidR="00CB6062">
        <w:t xml:space="preserve">. </w:t>
      </w:r>
    </w:p>
    <w:p w14:paraId="331DF0CD" w14:textId="6454ABFD" w:rsidR="00CB6062" w:rsidRDefault="00CB6062" w:rsidP="00572441">
      <w:r>
        <w:t xml:space="preserve">Within the political organs of an imperious, expansionist state united by Protestant identity, positions for Catholics were limited, and there were concerns amongst British imperialists that Ireland could be used as a cultural and potentially military ‘back door’ through which the Catholic </w:t>
      </w:r>
      <w:r>
        <w:lastRenderedPageBreak/>
        <w:t xml:space="preserve">Spanish and French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later formed a blueprint for British colonialism for later, larger overseas territories such as India.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13C18BA7" w:rsidR="003426AF" w:rsidRDefault="005F5990" w:rsidP="00572441">
      <w:del w:id="21" w:author="Jonathan Minton" w:date="2017-06-13T09:14:00Z">
        <w:r w:rsidDel="00975750">
          <w:delText xml:space="preserve">The longstanding harsh British indifference to the conditions of the Irish was the target of Jonathan Swift’s 1729 satirical essay ‘A Modest Proposal’. </w:delText>
        </w:r>
        <w:r w:rsidR="007232AE" w:rsidDel="00975750">
          <w:delText>S</w:delText>
        </w:r>
        <w:r w:rsidDel="00975750">
          <w:delText xml:space="preserve">uch indifference and colonial mismanagement </w:delText>
        </w:r>
        <w:r w:rsidR="007232AE" w:rsidDel="00975750">
          <w:delText xml:space="preserve">had contributed to </w:delText>
        </w:r>
      </w:del>
      <w:proofErr w:type="gramStart"/>
      <w:r w:rsidR="007232AE">
        <w:t>the</w:t>
      </w:r>
      <w:proofErr w:type="gramEnd"/>
      <w:r w:rsidR="007232AE">
        <w:t xml:space="preserve"> Great Famine of the 1840s, leading to mass emigration and population decline. Together with a steady influx of Protestants over many generations, by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which had been abolished with the Act of Union in 1801. </w:t>
      </w:r>
      <w:del w:id="22" w:author="Jonathan Minton" w:date="2017-06-13T09:15:00Z">
        <w:r w:rsidR="007232AE" w:rsidDel="00975750">
          <w:delText xml:space="preserve">Whereas in Westminster the Tory party supported Irish Unionists in opposing Home Rule, the Whigs supported this measure, and in the 1910 General Election the Whigs were able to establish a minority government with the support of Irish Nationalists, leading to the passing of the Third Home Rule Bill in 1912. </w:delText>
        </w:r>
      </w:del>
      <w:r w:rsidR="007232AE">
        <w:t xml:space="preserve">The backlash to Home Rule from Ulster Unionists led to the establishment of paramilitary organisations by both sides, and a period of civil war which continued with the Great War of 1914, and culminated in the Easter Rising of 1916, in which fifteen Irish </w:t>
      </w:r>
      <w:r w:rsidR="00266368">
        <w:t>nationalists launched a failed coup attempt and were executed</w:t>
      </w:r>
      <w:del w:id="23" w:author="Jonathan Minton" w:date="2017-06-13T09:15:00Z">
        <w:r w:rsidR="00266368" w:rsidDel="00975750">
          <w:delText xml:space="preserve"> by firing squad</w:delText>
        </w:r>
      </w:del>
      <w:r w:rsidR="00266368">
        <w:t xml:space="preserve">. </w:t>
      </w:r>
      <w:del w:id="24" w:author="Jonathan Minton" w:date="2017-06-13T09:15:00Z">
        <w:r w:rsidR="00266368" w:rsidDel="00975750">
          <w:delText>These executions then enflamed rather than quelled nationalist opposition to British rule, and i</w:delText>
        </w:r>
      </w:del>
      <w:proofErr w:type="gramStart"/>
      <w:r w:rsidR="00266368">
        <w:t>n</w:t>
      </w:r>
      <w:proofErr w:type="gramEnd"/>
      <w:r w:rsidR="00266368">
        <w:t xml:space="preserve"> 1918 the newly formed Sinn </w:t>
      </w:r>
      <w:proofErr w:type="spellStart"/>
      <w:r w:rsidR="00266368" w:rsidRPr="00266368">
        <w:t>Féin</w:t>
      </w:r>
      <w:proofErr w:type="spellEnd"/>
      <w:r w:rsidR="00266368">
        <w:t xml:space="preserve"> party were elected with more than three quarters of Irish seats in Westminster; </w:t>
      </w:r>
      <w:del w:id="25" w:author="Jonathan Minton" w:date="2017-06-13T09:15:00Z">
        <w:r w:rsidR="00266368" w:rsidDel="00975750">
          <w:delText xml:space="preserve">when political demands for independence over the whole of Ireland were unsuccessful, </w:delText>
        </w:r>
      </w:del>
      <w:r w:rsidR="00266368">
        <w:t>civil war intensified, and the paramilitary Irish Republican Army (IRA) fought a guerrilla war into the 1920s. Ireland was partitioned</w:t>
      </w:r>
      <w:del w:id="26" w:author="Jonathan Minton" w:date="2017-06-13T09:16:00Z">
        <w:r w:rsidR="00266368" w:rsidDel="00975750">
          <w:delText xml:space="preserve"> through the Fourth Government of Ireland Act in 1920, into territories defined as ‘Northern Ireland’ and ‘Southern Ireland’</w:delText>
        </w:r>
      </w:del>
      <w:r w:rsidR="00266368">
        <w:t xml:space="preserve">,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6479CF10" w:rsidR="003426AF" w:rsidRDefault="003426AF" w:rsidP="003426AF">
      <w:r>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77014DDF" w:rsidR="005F5990" w:rsidRDefault="003426AF" w:rsidP="003426AF">
      <w:pPr>
        <w:ind w:left="720"/>
      </w:pPr>
      <w:r>
        <w:t>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The relegation of Ireland, including Northern Ireland, once again to the status (of a now reconfigured) imperial frontier, had clearly reduced the capacity or willingness of British governments to combat the dynamics of separation and division set in train by the partition settlement. The eruption of ethno-national violence a half-century after partition was part of the imperial legacy. [p. 947]</w:t>
      </w:r>
    </w:p>
    <w:p w14:paraId="4827FDED" w14:textId="03173D0B" w:rsidR="003426AF" w:rsidRDefault="003426AF" w:rsidP="003426AF">
      <w:r>
        <w:t xml:space="preserve">The </w:t>
      </w:r>
      <w:del w:id="27" w:author="Jonathan Minton" w:date="2017-06-13T09:16:00Z">
        <w:r w:rsidDel="00975750">
          <w:delText xml:space="preserve">dormant but </w:delText>
        </w:r>
      </w:del>
      <w:r>
        <w:t xml:space="preserve">unresolved tensions described above led to the conditions for a </w:t>
      </w:r>
      <w:proofErr w:type="spellStart"/>
      <w:r>
        <w:t>reignition</w:t>
      </w:r>
      <w:proofErr w:type="spellEnd"/>
      <w:r>
        <w:t xml:space="preserve"> of conflict beginning in the late 1960s. A series of errors in the British Army’s deployment to Northern Ireland between 1969 and 1972 have been identified as important in making the situation much </w:t>
      </w:r>
      <w:r>
        <w:lastRenderedPageBreak/>
        <w:t>worse, and turning the initially envisaged task of ‘peace support’ into one of fighting an insurgency.</w:t>
      </w:r>
      <w:r>
        <w:fldChar w:fldCharType="begin" w:fldLock="1"/>
      </w:r>
      <w:r>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14:paraId="4145393A" w14:textId="51B85FCC" w:rsidR="003426AF" w:rsidRDefault="003426AF" w:rsidP="003426AF">
      <w:del w:id="28" w:author="Jonathan Minton" w:date="2017-06-13T09:16:00Z">
        <w:r w:rsidDel="00975750">
          <w:delText xml:space="preserve">The post-War background to the Northern Ireland conflict has been summarised as follows: </w:delText>
        </w:r>
      </w:del>
      <w:proofErr w:type="gramStart"/>
      <w:r>
        <w:t>in</w:t>
      </w:r>
      <w:proofErr w:type="gramEnd"/>
      <w:r>
        <w:t xml:space="preserve"> the late 1960s a Catholic protest movement emerged, inspired by the civil rights’ movement in the United States, prompting an often violent Protestant counter-movement opposed to Catholic marches, leading to widespread clashes between sides. </w:t>
      </w:r>
      <w:del w:id="29" w:author="Jonathan Minton" w:date="2017-06-13T09:16:00Z">
        <w:r w:rsidDel="00975750">
          <w:delText xml:space="preserve">By 1969 </w:delText>
        </w:r>
      </w:del>
      <w:proofErr w:type="gramStart"/>
      <w:r>
        <w:t>such</w:t>
      </w:r>
      <w:proofErr w:type="gramEnd"/>
      <w:r>
        <w:t xml:space="preserve"> clashes could not be controlled by the police forces</w:t>
      </w:r>
      <w:del w:id="30" w:author="Jonathan Minton" w:date="2017-06-13T09:17:00Z">
        <w:r w:rsidDel="00975750">
          <w:delText xml:space="preserve"> in Belfast and Londonderry (numbering around three thousand full time officers and ten thousand reservists)</w:delText>
        </w:r>
      </w:del>
      <w:r>
        <w:t xml:space="preserve">, and </w:t>
      </w:r>
      <w:del w:id="31" w:author="Jonathan Minton" w:date="2017-06-13T09:17:00Z">
        <w:r w:rsidDel="00975750">
          <w:delText xml:space="preserve">around 2,500 troops from </w:delText>
        </w:r>
      </w:del>
      <w:r>
        <w:t>the British Army were mobilised. In</w:t>
      </w:r>
      <w:ins w:id="32" w:author="Jonathan Minton" w:date="2017-06-13T09:17:00Z">
        <w:r w:rsidR="00975750">
          <w:t>itially</w:t>
        </w:r>
      </w:ins>
      <w:del w:id="33" w:author="Jonathan Minton" w:date="2017-06-13T09:17:00Z">
        <w:r w:rsidDel="00975750">
          <w:delText xml:space="preserve"> 1969 and 1970</w:delText>
        </w:r>
      </w:del>
      <w:del w:id="34" w:author="Jonathan Minton" w:date="2017-06-13T09:18:00Z">
        <w:r w:rsidDel="00975750">
          <w:delText xml:space="preserve">, the Army was considered relatively effective in protecting Catholics from Protestant attacks, and restrained in its response to violence, and so resistance to the Army from the IRA remained limited, as were IRA reprisal attacks on Protestants. </w:delText>
        </w:r>
      </w:del>
      <w:ins w:id="35" w:author="Jonathan Minton" w:date="2017-06-13T09:18:00Z">
        <w:r w:rsidR="00975750">
          <w:t xml:space="preserve"> </w:t>
        </w:r>
      </w:ins>
      <w:r>
        <w:t xml:space="preserve">The IRA was conflicted in its response to both the Army presence and Protestant reprisals, </w:t>
      </w:r>
      <w:del w:id="36" w:author="Jonathan Minton" w:date="2017-06-13T09:18:00Z">
        <w:r w:rsidDel="00975750">
          <w:delText xml:space="preserve">however, </w:delText>
        </w:r>
      </w:del>
      <w:r>
        <w:t xml:space="preserve">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w:t>
      </w:r>
      <w:del w:id="37" w:author="Jonathan Minton" w:date="2017-06-13T09:18:00Z">
        <w:r w:rsidR="00C920BF" w:rsidDel="00975750">
          <w:delText>L</w:delText>
        </w:r>
        <w:r w:rsidDel="00975750">
          <w:delText xml:space="preserve">ack of </w:delText>
        </w:r>
        <w:r w:rsidR="00C920BF" w:rsidDel="00975750">
          <w:delText xml:space="preserve">troop numbers </w:delText>
        </w:r>
        <w:r w:rsidDel="00975750">
          <w:delText>possibly led to excessive use of CS gas in riots which lasted for many days in Ballymurphy, the creation of Army ‘no go’ areas and so a power vacuum which the PIRA was able to fill</w:delText>
        </w:r>
        <w:r w:rsidR="00C920BF" w:rsidDel="00975750">
          <w:delText xml:space="preserve"> when the army was unable to </w:delText>
        </w:r>
        <w:r w:rsidDel="00975750">
          <w:delText xml:space="preserve">defend the Catholic Short Strand enclave against Protestants in June 1970. </w:delText>
        </w:r>
      </w:del>
      <w:r>
        <w:t xml:space="preserve">Army attempts to disarm Catholic communities, combined with a lack of success defending them on all occasions, further acted to delegitimise the Army amongst affected Catholic communities. </w:t>
      </w:r>
      <w:del w:id="38" w:author="Jonathan Minton" w:date="2017-06-13T09:19:00Z">
        <w:r w:rsidDel="00975750">
          <w:delText>With reduced support for the Army in Catholic communities, t</w:delText>
        </w:r>
      </w:del>
      <w:ins w:id="39" w:author="Jonathan Minton" w:date="2017-06-13T09:19:00Z">
        <w:r w:rsidR="00975750">
          <w:t>T</w:t>
        </w:r>
      </w:ins>
      <w:r>
        <w:t>he PIRA then began attacking the Army in 1971</w:t>
      </w:r>
      <w:del w:id="40" w:author="Jonathan Minton" w:date="2017-06-13T09:19:00Z">
        <w:r w:rsidDel="006C78A1">
          <w:delText xml:space="preserve">; worsening Army-PIRA relations led the Army to publicly name IRA leaders on 5 February 1971, swiftly followed by the first killing of a British soldier by the IRA the following day. </w:delText>
        </w:r>
      </w:del>
      <w:r>
        <w:t>Internment</w:t>
      </w:r>
      <w:del w:id="41" w:author="Jonathan Minton" w:date="2017-06-13T09:19:00Z">
        <w:r w:rsidDel="006C78A1">
          <w:delText>, i.e. indefinite detention without trial of suspected Republican paramilitaries,</w:delText>
        </w:r>
      </w:del>
      <w:r>
        <w:t xml:space="preserve"> then swiftly followed</w:t>
      </w:r>
      <w:del w:id="42" w:author="Jonathan Minton" w:date="2017-06-13T09:19:00Z">
        <w:r w:rsidDel="006C78A1">
          <w:delText>, and on a large scale</w:delText>
        </w:r>
      </w:del>
      <w:r>
        <w:t>;</w:t>
      </w:r>
      <w:del w:id="43" w:author="Jonathan Minton" w:date="2017-06-13T09:19:00Z">
        <w:r w:rsidDel="006C78A1">
          <w:delText xml:space="preserve"> on 9 August 1971, 342 people were arrested (of which only 55 were PIRA members),</w:delText>
        </w:r>
      </w:del>
      <w:r>
        <w:t xml:space="preserve"> leading to protests </w:t>
      </w:r>
      <w:del w:id="44" w:author="Jonathan Minton" w:date="2017-06-13T09:20:00Z">
        <w:r w:rsidDel="006C78A1">
          <w:delText xml:space="preserve">over the following days </w:delText>
        </w:r>
      </w:del>
      <w:r>
        <w:t>in which 23 people died</w:t>
      </w:r>
      <w:del w:id="45" w:author="Jonathan Minton" w:date="2017-06-13T09:20:00Z">
        <w:r w:rsidDel="006C78A1">
          <w:delText>, including a Catholic priest</w:delText>
        </w:r>
      </w:del>
      <w:r>
        <w:t>. Army troop numbers increased</w:t>
      </w:r>
      <w:del w:id="46" w:author="Jonathan Minton" w:date="2017-06-13T09:20:00Z">
        <w:r w:rsidDel="006C78A1">
          <w:delText xml:space="preserve"> by around a quarter within the year, reaching nearly 16,000 by October</w:delText>
        </w:r>
      </w:del>
      <w:r>
        <w:t xml:space="preserve">, and PIRA bombings and killings intensified. </w:t>
      </w:r>
      <w:del w:id="47" w:author="Jonathan Minton" w:date="2017-06-13T09:20:00Z">
        <w:r w:rsidDel="006C78A1">
          <w:delText>The effect of</w:delText>
        </w:r>
      </w:del>
      <w:ins w:id="48" w:author="Jonathan Minton" w:date="2017-06-13T09:20:00Z">
        <w:r w:rsidR="006C78A1">
          <w:t>After</w:t>
        </w:r>
      </w:ins>
      <w:r>
        <w:t xml:space="preserve"> internment</w:t>
      </w:r>
      <w:del w:id="49" w:author="Jonathan Minton" w:date="2017-06-13T09:20:00Z">
        <w:r w:rsidDel="006C78A1">
          <w:delText xml:space="preserve"> was to bring an end to Army-IRA relations in 1971;</w:delText>
        </w:r>
      </w:del>
      <w:ins w:id="50" w:author="Jonathan Minton" w:date="2017-06-13T09:20:00Z">
        <w:r w:rsidR="006C78A1">
          <w:t>,</w:t>
        </w:r>
      </w:ins>
      <w:r>
        <w:t xml:space="preserve"> amity </w:t>
      </w:r>
      <w:del w:id="51" w:author="Jonathan Minton" w:date="2017-06-13T09:20:00Z">
        <w:r w:rsidDel="006C78A1">
          <w:delText xml:space="preserve">was </w:delText>
        </w:r>
      </w:del>
      <w:r>
        <w:t>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(Gerike et al., 2016)</w:t>
      </w:r>
      <w:r>
        <w:fldChar w:fldCharType="end"/>
      </w:r>
    </w:p>
    <w:p w14:paraId="23599178" w14:textId="4E7E36FA" w:rsidR="00F1537E" w:rsidRDefault="00CC1DA7" w:rsidP="00F1537E">
      <w:pPr>
        <w:pStyle w:val="Heading2"/>
      </w:pPr>
      <w:r>
        <w:t xml:space="preserve">Section three: Data and </w:t>
      </w:r>
      <w:r w:rsidR="00F1537E">
        <w:t>Methods [</w:t>
      </w:r>
      <w:r w:rsidR="003726C0">
        <w:t>732/</w:t>
      </w:r>
      <w:r w:rsidR="00F1537E">
        <w:t>500 words]</w:t>
      </w:r>
    </w:p>
    <w:p w14:paraId="354E3D0E" w14:textId="45772995" w:rsidR="00500E6F" w:rsidRDefault="00842964" w:rsidP="00F1537E">
      <w:r>
        <w:t xml:space="preserve">Data on all-cause mortality and population size, disaggregated by gender, age in single years and year, were extracted from the Human Mortality Database (HMD). Mortality rates were calculated by dividing death counts by population exposure (adjusted population counts). </w:t>
      </w:r>
      <w:r w:rsidR="00500E6F">
        <w:t xml:space="preserve">All data management and analyses were performed using the R statistical programming environment. </w:t>
      </w:r>
    </w:p>
    <w:p w14:paraId="3AE0F486" w14:textId="78EEB148" w:rsidR="00500E6F" w:rsidRDefault="00500E6F" w:rsidP="00F1537E">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del w:id="52" w:author="Jonathan Minton" w:date="2017-06-13T09:21:00Z">
        <w:r w:rsidDel="006C78A1">
          <w:delText xml:space="preserve">A qualitative colour scheme, ‘Paired’ from the RColorBrewer package, was used to colour cells in the level plots such that different ‘bands’ of mortality rates or log </w:delText>
        </w:r>
        <w:r w:rsidDel="006C78A1">
          <w:lastRenderedPageBreak/>
          <w:delText xml:space="preserve">mortality rates can be identified by cross-referencing the colour of cells with colour key legends to the right of each plot. The R packages Lattice and latticeExtra were used to produce the visualisations.  </w:delText>
        </w:r>
      </w:del>
    </w:p>
    <w:p w14:paraId="3E2E73E6" w14:textId="370A4800" w:rsidR="00F1537E" w:rsidRDefault="00500E6F" w:rsidP="00F1537E">
      <w:r>
        <w:t xml:space="preserve">In the second stage of the analysis, level plots for males aged between 15 and 45 years inclusive </w:t>
      </w:r>
      <w:r w:rsidR="0049186E">
        <w:t xml:space="preserve">were </w:t>
      </w:r>
      <w:r>
        <w:t>pr</w:t>
      </w:r>
      <w:r w:rsidR="0049186E">
        <w:t>oduced</w:t>
      </w:r>
      <w:del w:id="53" w:author="Jonathan Minton" w:date="2017-06-13T09:21:00Z">
        <w:r w:rsidR="0049186E" w:rsidDel="006C78A1">
          <w:delText>, again using the same ‘Paired’ colour scheme but with a narrower scale of values, meaning cells are coloured differently</w:delText>
        </w:r>
      </w:del>
      <w:r w:rsidR="0049186E">
        <w:t xml:space="preserve">.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5C7BF22E" w:rsidR="0049186E" w:rsidRDefault="0049186E" w:rsidP="00F1537E">
      <w:r>
        <w:t>In the third stage of the analysis, a model was developed which aims to reproduce the main features of the level plot of mortality values over this Lexis surface</w:t>
      </w:r>
      <w:del w:id="54" w:author="Jonathan Minton" w:date="2017-06-13T09:21:00Z">
        <w:r w:rsidDel="006C78A1">
          <w:delText xml:space="preserve"> for this gender and age group</w:delText>
        </w:r>
      </w:del>
      <w:r>
        <w:t xml:space="preserve">, </w:t>
      </w:r>
      <w:del w:id="55" w:author="Jonathan Minton" w:date="2017-06-13T09:21:00Z">
        <w:r w:rsidDel="006C78A1">
          <w:delText xml:space="preserve">and </w:delText>
        </w:r>
      </w:del>
      <w:r>
        <w:t xml:space="preserve">in which </w:t>
      </w:r>
      <w:del w:id="56" w:author="Jonathan Minton" w:date="2017-06-13T09:21:00Z">
        <w:r w:rsidDel="006C78A1">
          <w:delText xml:space="preserve">the </w:delText>
        </w:r>
      </w:del>
      <w:r>
        <w:t>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w:t>
      </w:r>
      <w:del w:id="57" w:author="Jonathan Minton" w:date="2017-06-13T09:22:00Z">
        <w:r w:rsidR="006D78AC" w:rsidDel="006C78A1">
          <w:delText xml:space="preserve">in order </w:delText>
        </w:r>
      </w:del>
      <w:r w:rsidR="006D78AC">
        <w:t xml:space="preserve">to assess whether the model appears to capture the most salient features of the Lexis surface of the data itself. The </w:t>
      </w:r>
      <w:r w:rsidR="005D4F12">
        <w:t>model specification is as follows</w:t>
      </w:r>
      <w:r w:rsidR="007029A2">
        <w:t>:</w:t>
      </w:r>
    </w:p>
    <w:p w14:paraId="39394AFF" w14:textId="69EBFFF6" w:rsidR="005D4F12" w:rsidRPr="005D4F12" w:rsidRDefault="00975750" w:rsidP="00F1537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F1537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77777777" w:rsidR="007B2477" w:rsidRDefault="007029A2" w:rsidP="00F153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F1537E">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w:t>
      </w:r>
      <w:proofErr w:type="spellStart"/>
      <w:r w:rsidR="000E2BEA">
        <w:rPr>
          <w:rFonts w:eastAsiaTheme="minorEastAsia"/>
        </w:rPr>
        <w:t>half life</w:t>
      </w:r>
      <w:proofErr w:type="spellEnd"/>
      <w:r w:rsidR="000E2BEA">
        <w:rPr>
          <w:rFonts w:eastAsiaTheme="minorEastAsia"/>
        </w:rPr>
        <w:t>’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5D4F12" w:rsidRDefault="007B2477" w:rsidP="00F1537E">
      <w:pPr>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year exposed to the mortality risk</w:t>
      </w:r>
      <w:r w:rsidR="000E2BEA">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Pr>
          <w:rFonts w:eastAsiaTheme="minorEastAsia"/>
        </w:rPr>
        <w:t xml:space="preserve"> </w:t>
      </w:r>
      <w:r w:rsidR="000E2BEA">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Pr>
          <w:rFonts w:eastAsiaTheme="minorEastAsia"/>
        </w:rPr>
        <w:t xml:space="preserve"> to 0 in all years</w:t>
      </w:r>
      <w:r w:rsidR="00C371AF">
        <w:rPr>
          <w:rFonts w:eastAsiaTheme="minorEastAsia"/>
        </w:rPr>
        <w:t xml:space="preserve">. The total number of conflict-attributable deaths estimated by the model in this age range is then </w:t>
      </w:r>
      <w:r w:rsidR="003726C0">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Pr>
          <w:rFonts w:eastAsiaTheme="minorEastAsia"/>
        </w:rPr>
        <w:t>.</w:t>
      </w:r>
      <w:r w:rsidR="000E2BEA">
        <w:rPr>
          <w:rFonts w:eastAsiaTheme="minorEastAsia"/>
        </w:rPr>
        <w:t xml:space="preserve"> </w:t>
      </w:r>
    </w:p>
    <w:p w14:paraId="17210717" w14:textId="77777777" w:rsidR="00F1537E" w:rsidRDefault="00CC1DA7" w:rsidP="00F1537E">
      <w:pPr>
        <w:pStyle w:val="Heading2"/>
      </w:pPr>
      <w:r>
        <w:lastRenderedPageBreak/>
        <w:t xml:space="preserve">Section four: </w:t>
      </w:r>
      <w:r w:rsidR="00F1537E">
        <w:t>Results [1500 words]</w:t>
      </w:r>
    </w:p>
    <w:p w14:paraId="6FD58C1E" w14:textId="21CEA7A4" w:rsidR="00A33838" w:rsidRDefault="0029467E" w:rsidP="00A33838">
      <w:pPr>
        <w:pStyle w:val="Heading2"/>
      </w:pPr>
      <w:r>
        <w:t xml:space="preserve">Visual exploration of patterns </w:t>
      </w:r>
    </w:p>
    <w:p w14:paraId="6919AA3C" w14:textId="1AE6FF0A" w:rsidR="00F1537E" w:rsidRDefault="00720800" w:rsidP="00F1537E">
      <w:r>
        <w:t>Figure 1 shows the Lexis surfaces of log</w:t>
      </w:r>
      <w:r>
        <w:softHyphen/>
      </w:r>
      <w:r>
        <w:rPr>
          <w:vertAlign w:val="subscript"/>
        </w:rPr>
        <w:t>10</w:t>
      </w:r>
      <w:r>
        <w:t xml:space="preserve"> mortality rates for both genders and for each age between </w:t>
      </w:r>
      <w:proofErr w:type="spellStart"/>
      <w:r>
        <w:t>newborns</w:t>
      </w:r>
      <w:proofErr w:type="spellEnd"/>
      <w:r>
        <w:t xml:space="preserve"> and 90 years. </w:t>
      </w:r>
      <w:del w:id="58" w:author="Jonathan Minton" w:date="2017-06-13T09:22:00Z">
        <w:r w:rsidDel="006C78A1">
          <w:delText>White cells indicate missing values due to no deaths occurring at those particular ages, but other c</w:delText>
        </w:r>
      </w:del>
      <w:ins w:id="59" w:author="Jonathan Minton" w:date="2017-06-13T09:22:00Z">
        <w:r w:rsidR="006C78A1">
          <w:t>C</w:t>
        </w:r>
      </w:ins>
      <w:r>
        <w:t>ells are coloured according to mortality rate. The legend on the right show which colours correspond with which mortality values. Because a base-10 logarithmic transformation is used, the values on this legend indicate the ‘number of zeros’ associated with the mortality risk. Ranging from 10</w:t>
      </w:r>
      <w:r>
        <w:rPr>
          <w:vertAlign w:val="superscript"/>
        </w:rPr>
        <w:t>0</w:t>
      </w:r>
      <w:r>
        <w:rPr>
          <w:vertAlign w:val="subscript"/>
        </w:rPr>
        <w:t xml:space="preserve"> </w:t>
      </w:r>
      <w:r>
        <w:t>or 1.0 risk for light blue at the top, then to 10</w:t>
      </w:r>
      <w:r>
        <w:rPr>
          <w:vertAlign w:val="superscript"/>
        </w:rPr>
        <w:t>-1</w:t>
      </w:r>
      <w:r>
        <w:t xml:space="preserve"> (one in ten) for some lighter green shades, 10</w:t>
      </w:r>
      <w:r>
        <w:rPr>
          <w:vertAlign w:val="superscript"/>
        </w:rPr>
        <w:t>-2</w:t>
      </w:r>
      <w:r>
        <w:t xml:space="preserve"> (one-in-100) for lighter reds, 10</w:t>
      </w:r>
      <w:r>
        <w:rPr>
          <w:vertAlign w:val="superscript"/>
        </w:rPr>
        <w:t>-2</w:t>
      </w:r>
      <w:r>
        <w:t xml:space="preserve"> (one-in-1000) for some reds, 10</w:t>
      </w:r>
      <w:r>
        <w:rPr>
          <w:vertAlign w:val="superscript"/>
        </w:rPr>
        <w:t>-3</w:t>
      </w:r>
      <w:r>
        <w:t xml:space="preserve"> (one in 10 000) for the middling orange shade, 10</w:t>
      </w:r>
      <w:r>
        <w:rPr>
          <w:vertAlign w:val="superscript"/>
        </w:rPr>
        <w:t>-4</w:t>
      </w:r>
      <w:r>
        <w:t xml:space="preserve"> (one in 100 000) for the middle purple shade, and finally 10</w:t>
      </w:r>
      <w:r>
        <w:rPr>
          <w:vertAlign w:val="superscript"/>
        </w:rPr>
        <w:t>-5</w:t>
      </w:r>
      <w:r>
        <w:t xml:space="preserve"> (one in a million) for the brown shade at the bottom of the scale. Because the population of Northern Ireland is relatively small, at ages and in years in which mortality risk is very low, missing values for log mortality risk, indicated by white cells, are more likely than these very low values, because no deaths occurred. </w:t>
      </w:r>
      <w:del w:id="60" w:author="Jonathan Minton" w:date="2017-06-13T09:23:00Z">
        <w:r w:rsidDel="006C78A1">
          <w:delText xml:space="preserve">These ‘missing data’ cells are observed more in females than males, and in particular in childhood since the early 1980s. </w:delText>
        </w:r>
        <w:r w:rsidR="00B447E0" w:rsidDel="006C78A1">
          <w:delText xml:space="preserve">This is consistent with mortality trends in the affluent world elsewhere, where mortality risks in childhood tend to be very low. </w:delText>
        </w:r>
      </w:del>
    </w:p>
    <w:p w14:paraId="1FF81ACE" w14:textId="0C682479" w:rsidR="00B447E0" w:rsidRDefault="00B447E0" w:rsidP="00F1537E">
      <w:r>
        <w:t xml:space="preserve">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F1029F1" w14:textId="43650A3D" w:rsidR="00963867" w:rsidRDefault="00B447E0" w:rsidP="00B447E0">
      <w:pPr>
        <w:rPr>
          <w:rFonts w:eastAsiaTheme="minorEastAsia"/>
        </w:rPr>
      </w:pPr>
      <w:r>
        <w:t xml:space="preserve">Within Figure 2 P1, P2 and P3 indicate ‘Phase 1’, ‘Phase 2’ and ‘Phase 3’, each demarcating periods of years in which there appeared to be systemic differences in the rate of change in mortality risk at different ages. </w:t>
      </w:r>
      <w:del w:id="61" w:author="Jonathan Minton" w:date="2017-06-13T09:23:00Z">
        <w:r w:rsidDel="006C78A1">
          <w:delText xml:space="preserve">As described previously </w:delText>
        </w:r>
        <w:r w:rsidDel="006C78A1">
          <w:rPr>
            <w:rFonts w:eastAsiaTheme="minorEastAsia"/>
          </w:rPr>
          <w:delText xml:space="preserve">Phase One covers the years 1922 to 1938 inclusive, Phase Two the years 1939 to 1955 inclusive; and Phase Three the years 1956 and later. </w:delText>
        </w:r>
      </w:del>
      <w:r>
        <w:rPr>
          <w:rFonts w:eastAsiaTheme="minorEastAsia"/>
        </w:rPr>
        <w:t>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the World War </w:t>
      </w:r>
      <w:proofErr w:type="gramStart"/>
      <w:r w:rsidR="00963867">
        <w:rPr>
          <w:rFonts w:eastAsiaTheme="minorEastAsia"/>
        </w:rPr>
        <w:t>Two</w:t>
      </w:r>
      <w:proofErr w:type="gramEnd"/>
      <w:r w:rsidR="00963867">
        <w:rPr>
          <w:rFonts w:eastAsiaTheme="minorEastAsia"/>
        </w:rPr>
        <w:t xml:space="preserve">, indicated with a shaded polygon in Figure 2. </w:t>
      </w:r>
      <w:del w:id="62" w:author="Jonathan Minton" w:date="2017-06-13T09:23:00Z">
        <w:r w:rsidR="00963867" w:rsidDel="006C78A1">
          <w:rPr>
            <w:rFonts w:eastAsiaTheme="minorEastAsia"/>
          </w:rPr>
          <w:delText xml:space="preserve">There is evidence of World War Two having some effect on mortality patterns, with some cells after around 1941-2, for males in their early twenties, switching back to red after having turned orange a few years previously, before reverting back to orange in later years. </w:delText>
        </w:r>
      </w:del>
    </w:p>
    <w:p w14:paraId="010A2870" w14:textId="27015C6D" w:rsidR="00B447E0" w:rsidRDefault="00963867" w:rsidP="00B447E0">
      <w:pPr>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del w:id="63" w:author="Jonathan Minton" w:date="2017-06-13T09:24:00Z">
        <w:r w:rsidRPr="00963867" w:rsidDel="006C78A1">
          <w:rPr>
            <w:rFonts w:eastAsiaTheme="minorEastAsia"/>
          </w:rPr>
          <w:delText>10</w:delText>
        </w:r>
        <w:r w:rsidRPr="00963867" w:rsidDel="006C78A1">
          <w:rPr>
            <w:rFonts w:eastAsiaTheme="minorEastAsia"/>
            <w:vertAlign w:val="superscript"/>
          </w:rPr>
          <w:delText>-3</w:delText>
        </w:r>
        <w:r w:rsidDel="006C78A1">
          <w:rPr>
            <w:rFonts w:eastAsiaTheme="minorEastAsia"/>
          </w:rPr>
          <w:delText xml:space="preserve"> or </w:delText>
        </w:r>
      </w:del>
      <w:ins w:id="64" w:author="Jonathan Minton" w:date="2017-06-13T09:24:00Z">
        <w:r w:rsidR="006C78A1">
          <w:rPr>
            <w:rFonts w:eastAsiaTheme="minorEastAsia"/>
          </w:rPr>
          <w:t xml:space="preserve"> a </w:t>
        </w:r>
      </w:ins>
      <w:r>
        <w:rPr>
          <w:rFonts w:eastAsiaTheme="minorEastAsia"/>
        </w:rPr>
        <w:t>1-in-100 risk</w:t>
      </w:r>
      <w:del w:id="65" w:author="Jonathan Minton" w:date="2017-06-13T09:24:00Z">
        <w:r w:rsidDel="006C78A1">
          <w:rPr>
            <w:rFonts w:eastAsiaTheme="minorEastAsia"/>
          </w:rPr>
          <w:delText xml:space="preserve"> of dying</w:delText>
        </w:r>
      </w:del>
      <w:r>
        <w:rPr>
          <w:rFonts w:eastAsiaTheme="minorEastAsia"/>
        </w:rPr>
        <w:t xml:space="preserve">),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by contrast no similar increase is seen for females. </w:t>
      </w:r>
      <w:del w:id="66" w:author="Jonathan Minton" w:date="2017-06-13T09:24:00Z">
        <w:r w:rsidR="000B2D22" w:rsidDel="006C78A1">
          <w:rPr>
            <w:rFonts w:eastAsiaTheme="minorEastAsia"/>
          </w:rPr>
          <w:delText xml:space="preserve">It appears that the </w:delText>
        </w:r>
      </w:del>
      <w:ins w:id="67" w:author="Jonathan Minton" w:date="2017-06-13T09:24:00Z">
        <w:r w:rsidR="006C78A1">
          <w:rPr>
            <w:rFonts w:eastAsiaTheme="minorEastAsia"/>
          </w:rPr>
          <w:t>T</w:t>
        </w:r>
        <w:r w:rsidR="006C78A1">
          <w:rPr>
            <w:rFonts w:eastAsiaTheme="minorEastAsia"/>
          </w:rPr>
          <w:t xml:space="preserve">he </w:t>
        </w:r>
      </w:ins>
      <w:r w:rsidR="000B2D22">
        <w:rPr>
          <w:rFonts w:eastAsiaTheme="minorEastAsia"/>
        </w:rPr>
        <w:t>Troubles had a longer term effect than WW2 on male mortality</w:t>
      </w:r>
      <w:del w:id="68" w:author="Jonathan Minton" w:date="2017-06-13T09:24:00Z">
        <w:r w:rsidR="000B2D22" w:rsidDel="006C78A1">
          <w:rPr>
            <w:rFonts w:eastAsiaTheme="minorEastAsia"/>
          </w:rPr>
          <w:delText xml:space="preserve">, and within </w:delText>
        </w:r>
        <w:r w:rsidR="000B2D22" w:rsidDel="006C78A1">
          <w:rPr>
            <w:rFonts w:eastAsiaTheme="minorEastAsia"/>
          </w:rPr>
          <w:lastRenderedPageBreak/>
          <w:delText>Figure 2 this is represented by a polygon that extends to a slightly further to the right than the WW2 polygon</w:delText>
        </w:r>
      </w:del>
      <w:r w:rsidR="000B2D22">
        <w:rPr>
          <w:rFonts w:eastAsiaTheme="minorEastAsia"/>
        </w:rPr>
        <w:t>.</w:t>
      </w:r>
      <w:r>
        <w:rPr>
          <w:rFonts w:eastAsiaTheme="minorEastAsia"/>
        </w:rPr>
        <w:t xml:space="preserve"> </w:t>
      </w:r>
    </w:p>
    <w:p w14:paraId="124BE338" w14:textId="7A439C08" w:rsidR="00B447E0" w:rsidRPr="0029467E" w:rsidRDefault="0029467E" w:rsidP="00F1537E">
      <w:r>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w:t>
      </w:r>
      <w:del w:id="69" w:author="Jonathan Minton" w:date="2017-06-13T09:25:00Z">
        <w:r w:rsidDel="006C78A1">
          <w:delText xml:space="preserve"> even</w:delText>
        </w:r>
      </w:del>
      <w:r>
        <w:t xml:space="preserve">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366AAC5A" w14:textId="41E53D1D" w:rsidR="0029467E" w:rsidRDefault="0029467E" w:rsidP="0029467E">
      <w:pPr>
        <w:pStyle w:val="Heading2"/>
      </w:pPr>
      <w:r>
        <w:t xml:space="preserve">Modelling </w:t>
      </w:r>
    </w:p>
    <w:p w14:paraId="6C4C6FC1" w14:textId="1403D35B" w:rsidR="001F32F4" w:rsidDel="006C78A1" w:rsidRDefault="00F350B4" w:rsidP="00F1537E">
      <w:pPr>
        <w:rPr>
          <w:del w:id="70" w:author="Jonathan Minton" w:date="2017-06-13T09:25:00Z"/>
        </w:rPr>
      </w:pPr>
      <w:del w:id="71" w:author="Jonathan Minton" w:date="2017-06-13T09:25:00Z">
        <w:r w:rsidDel="006C78A1">
          <w:delText>The model specification is as described in the methods section, and was arrived at through attempting to develop a specification for male mortality rates that produces a predicted Lexis surface qualitatively similar to that observed in the data itself. This process involved both comparing standard metrics such as AIC and RMS error for a range of model specifications, as well as qualitative comparison of both the predicted surface against the data itself, and exploration of the surface of resid</w:delText>
        </w:r>
        <w:r w:rsidR="00D055BC" w:rsidDel="006C78A1">
          <w:delText xml:space="preserve">uals to identify any forms of systemic bias. </w:delText>
        </w:r>
      </w:del>
    </w:p>
    <w:p w14:paraId="56D99FD2" w14:textId="56D063C3" w:rsidR="00307E81" w:rsidRDefault="00D055BC" w:rsidP="00F1537E">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w:t>
      </w:r>
      <w:del w:id="72" w:author="Jonathan Minton" w:date="2017-06-13T09:26:00Z">
        <w:r w:rsidR="001F32F4" w:rsidDel="006C78A1">
          <w:delText xml:space="preserve">This comparison shows a number of important features. Firstly, </w:delText>
        </w:r>
      </w:del>
      <w:del w:id="73" w:author="Jonathan Minton" w:date="2017-06-13T09:25:00Z">
        <w:r w:rsidR="001F32F4" w:rsidDel="006C78A1">
          <w:delText xml:space="preserve">be </w:delText>
        </w:r>
      </w:del>
      <w:ins w:id="74" w:author="Jonathan Minton" w:date="2017-06-13T09:26:00Z">
        <w:r w:rsidR="006C78A1">
          <w:t xml:space="preserve">We </w:t>
        </w:r>
      </w:ins>
      <w:del w:id="75" w:author="Jonathan Minton" w:date="2017-06-13T09:26:00Z">
        <w:r w:rsidR="001F32F4" w:rsidDel="006C78A1">
          <w:delText xml:space="preserve">comparing the predicted against actual surface, we </w:delText>
        </w:r>
      </w:del>
      <w:r w:rsidR="001F32F4">
        <w:t>can see that the model is relatively effective at capturing the broad pattern and features of the actual surface, though is clearly and necessarily a somewhat stylised representation of the actual values</w:t>
      </w:r>
      <w:del w:id="76" w:author="Jonathan Minton" w:date="2017-06-13T09:26:00Z">
        <w:r w:rsidR="001F32F4" w:rsidDel="006C78A1">
          <w:delText>; as the number of deaths within this age range has tended to fall over time, so the variation in mortality values between neighbouring ages and years has tended to increase, producing a more ‘speckled’ or ‘noisy’ appearance overall</w:delText>
        </w:r>
      </w:del>
      <w:r w:rsidR="001F32F4">
        <w:t xml:space="preserve">. </w:t>
      </w:r>
      <w:del w:id="77" w:author="Jonathan Minton" w:date="2017-06-13T09:26:00Z">
        <w:r w:rsidR="001F32F4" w:rsidDel="006C78A1">
          <w:delText xml:space="preserve">The relatively small population size of Northern Ireland also contributes to this noisy appearance; we would hypothesise that if Northern Ireland’s population were much larger then this ‘speckled’ appearance would reduce, as specific mortality estimates for specific combinations of age and year would be </w:delText>
        </w:r>
        <w:r w:rsidR="00307E81" w:rsidDel="006C78A1">
          <w:delText xml:space="preserve">derived from more observations. </w:delText>
        </w:r>
      </w:del>
    </w:p>
    <w:p w14:paraId="5FB3B891" w14:textId="18631155" w:rsidR="00DC2B06" w:rsidDel="006C78A1" w:rsidRDefault="00307E81" w:rsidP="00F1537E">
      <w:pPr>
        <w:rPr>
          <w:del w:id="78" w:author="Jonathan Minton" w:date="2017-06-13T09:27:00Z"/>
        </w:rPr>
      </w:pPr>
      <w:del w:id="79" w:author="Jonathan Minton" w:date="2017-06-13T09:27:00Z">
        <w:r w:rsidDel="006C78A1">
          <w:delText xml:space="preserve">There were two ways in which the ‘predicted’ surface does not quite represent the pattern of the actual surface following the onset of the Troubles: firstly, as we saw in Figure 3, deaths in this age group for males actually increased sharply over two consecutive years, in 1972 then 1973, whereas the model specification represents the assumption that a sharp jump occurred in the space of the single year of 1972. This means that the modelled Troubles parameter will tend to over-estimate additional mortality in 1972, and under-estimate it in 1973. However, we chose against including an additional parameter just for either 1972 or 1973 to avoid over-fitting the model in a naively </w:delText>
        </w:r>
        <w:r w:rsidR="00DC2B06" w:rsidDel="006C78A1">
          <w:delText xml:space="preserve">empiricist manner. Our use of the exponential decay model is in judging whether a simple and stylised representation of the Troubles, with a clear and meaningful interpretation in the context of sectarian tit-for-tat violence, is able to capture enough of the essence of the process observed. Secondly, the predicted surface perhaps models for more of a discontinuity above the age of 40 years due to the Troubles than might be reasonable. Above the age of around 35 increased mortality risk associated with natural processes of ageing start to become apparent, and so at these upper </w:delText>
        </w:r>
        <w:r w:rsidR="00DC2B06" w:rsidDel="006C78A1">
          <w:lastRenderedPageBreak/>
          <w:delText>ages perhaps the Troubles coefficients are capturing changes in the rate of this ageing-related mortality risk rather than additional risk due to violent conflict per se; however again we decided against overfitting the model by including additional parameters, and instead simply applied the same Troubles term to all ages.</w:delText>
        </w:r>
      </w:del>
    </w:p>
    <w:p w14:paraId="2344A34D" w14:textId="20222248" w:rsidR="00095E96" w:rsidDel="006C78A1" w:rsidRDefault="001F32F4" w:rsidP="00F1537E">
      <w:pPr>
        <w:rPr>
          <w:del w:id="80" w:author="Jonathan Minton" w:date="2017-06-13T09:28:00Z"/>
        </w:rPr>
      </w:pPr>
      <w:del w:id="81" w:author="Jonathan Minton" w:date="2017-06-13T09:28:00Z">
        <w:r w:rsidDel="006C78A1">
          <w:delText xml:space="preserve">Secondly, the ‘counterfactual’ surface is broadly able to represent what we might expect the trends in the actual surface </w:delText>
        </w:r>
        <w:r w:rsidR="00307E81" w:rsidDel="006C78A1">
          <w:delText xml:space="preserve">might have looked like, had the Troubles-associated pattern which appears in the early 1970s </w:delText>
        </w:r>
        <w:r w:rsidR="00DC2B06" w:rsidDel="006C78A1">
          <w:delText xml:space="preserve">not occurred. If we look at the darker red cells after around 1958, in the counterfactual this ‘band’ of dark red colours appears to ‘drift’ upwards in subsequent decades, from around the ages of 33 in the late 1958s, to around the age of 40 by 2013. This represents continual falls in age-specific mortality </w:delText>
        </w:r>
        <w:r w:rsidR="00095E96" w:rsidDel="006C78A1">
          <w:delText xml:space="preserve">risks from around the age of 35, characteristic of general improvements in population health seen elsewhere in the affluent world. </w:delText>
        </w:r>
      </w:del>
    </w:p>
    <w:p w14:paraId="77034B09" w14:textId="51D61476" w:rsidR="00095E96" w:rsidRDefault="00095E96" w:rsidP="00F1537E">
      <w:r>
        <w:t>Overall</w:t>
      </w:r>
      <w:del w:id="82" w:author="Jonathan Minton" w:date="2017-06-13T09:28:00Z">
        <w:r w:rsidDel="006C78A1">
          <w:delText xml:space="preserve">, and subject to the two caveats above, </w:delText>
        </w:r>
      </w:del>
      <w:ins w:id="83" w:author="Jonathan Minton" w:date="2017-06-13T09:28:00Z">
        <w:r w:rsidR="006C78A1">
          <w:t xml:space="preserve"> </w:t>
        </w:r>
      </w:ins>
      <w:r>
        <w:t>we</w:t>
      </w:r>
      <w:r w:rsidR="00D055BC">
        <w:t xml:space="preserve"> can see that the </w:t>
      </w:r>
      <w:del w:id="84" w:author="Jonathan Minton" w:date="2017-06-13T09:28:00Z">
        <w:r w:rsidR="00D055BC" w:rsidDel="006C78A1">
          <w:delText xml:space="preserve">stylised assumptions incorporated in the </w:delText>
        </w:r>
      </w:del>
      <w:r w:rsidR="00D055BC">
        <w:t>model</w:t>
      </w:r>
      <w:del w:id="85" w:author="Jonathan Minton" w:date="2017-06-13T09:28:00Z">
        <w:r w:rsidR="00D055BC" w:rsidDel="006C78A1">
          <w:delText>, as described in the methods section, are</w:delText>
        </w:r>
      </w:del>
      <w:ins w:id="86" w:author="Jonathan Minton" w:date="2017-06-13T09:28:00Z">
        <w:r w:rsidR="006C78A1">
          <w:t xml:space="preserve"> is</w:t>
        </w:r>
      </w:ins>
      <w:r w:rsidR="00D055BC">
        <w:t xml:space="preserve"> able to produce a surface qualitatively very similar to the data surface itself, including the sharp rates of improvement observed during phase 2. </w:t>
      </w:r>
      <w:r>
        <w:t>Systemic bias in over-estimation or under-estimation of age-year specific mortality risks can be explored by looking at the surface of residuals between the predicted and actual surfaces, as shown in Figure 6:</w:t>
      </w:r>
      <w:r w:rsidR="00D055BC">
        <w:t xml:space="preserve">within this figure red cells indicate that the model over-estimated age-year specific log mortality rates, and blue cells indicate under-estimation, and the shade of cells indicates the degree of difference between actual and predicted values, with light cells indicating small differences and dark cells indicating larger differences. </w:t>
      </w:r>
      <w:r>
        <w:t xml:space="preserve">We are not so much concerned about the overall accuracy of the model as whether there are systemic biases in these estimates, which would be apparent in the residuals surface as large ‘patches’ of cells with positive or negative residuals, as well as discontinuities in the data. We can see in this figure a vertical band of red cells at younger ages in 1939; this suggests that the model underestimates deaths in younger males during World War Two, which should not be surprising given the model does not include any terms to represent this event, and instead assumes a continuous and rapid rate of age-specific mortality improvement over this period (Phase Two). </w:t>
      </w:r>
    </w:p>
    <w:p w14:paraId="64EC9B8B" w14:textId="049DE092" w:rsidR="0024334F" w:rsidDel="006C78A1" w:rsidRDefault="00095E96" w:rsidP="00F1537E">
      <w:pPr>
        <w:rPr>
          <w:del w:id="87" w:author="Jonathan Minton" w:date="2017-06-13T09:29:00Z"/>
        </w:rPr>
      </w:pPr>
      <w:del w:id="88" w:author="Jonathan Minton" w:date="2017-06-13T09:29:00Z">
        <w:r w:rsidDel="006C78A1">
          <w:delText xml:space="preserve">However, more importantly for the purpose of the model, there is no obvious patch or cluster of residuals in the early 1970s, which we would see if the model were not adequately capturing </w:delText>
        </w:r>
        <w:r w:rsidR="0024334F" w:rsidDel="006C78A1">
          <w:delText xml:space="preserve">the underlying pattern and form of mortality associated with the Troubles. Instead, the surface of residuals largely appears random after around 1955, with red and blue cells about as likely to be visible. </w:delText>
        </w:r>
      </w:del>
    </w:p>
    <w:p w14:paraId="1EE4883A" w14:textId="64180D38" w:rsidR="00B447E0" w:rsidRDefault="00F73E1F" w:rsidP="00F1537E">
      <w:r>
        <w:t>Given the characterisation of the Troubles effect as having this characteristic pattern of exponential decay, as discussed in the methods section the effect of changing the decay rate parameter k on model fit was explored both by using the optimise function in R to minimise AIC, and also by plotting the relationship between AIC and k; this is shown on figure 7, and indicates that the model has a best fit when k is 9.748%. This value suggests the ‘</w:t>
      </w:r>
      <w:proofErr w:type="spellStart"/>
      <w:r>
        <w:t>half life</w:t>
      </w:r>
      <w:proofErr w:type="spellEnd"/>
      <w:r>
        <w:t xml:space="preserve">’ of the Troubles was around 6.76 years. </w:t>
      </w:r>
    </w:p>
    <w:p w14:paraId="1D937919" w14:textId="77777777" w:rsidR="00F73E1F" w:rsidRDefault="00F73E1F" w:rsidP="00F73E1F">
      <w:pPr>
        <w:pStyle w:val="Heading2"/>
      </w:pPr>
      <w:r>
        <w:t>Counterfactual estimation</w:t>
      </w:r>
    </w:p>
    <w:p w14:paraId="5E96AA0C" w14:textId="425E7392" w:rsidR="00F73E1F" w:rsidRDefault="00F73E1F" w:rsidP="00F73E1F">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r w:rsidR="00EF78B9">
        <w:t xml:space="preserve">For males the effect is positive at almost all ages, and </w:t>
      </w:r>
      <w:r w:rsidR="00EF78B9">
        <w:lastRenderedPageBreak/>
        <w:t xml:space="preserve">is largest at age 18, then falls at most older ages; for females it tends to be negative, suggesting the model may be </w:t>
      </w:r>
      <w:proofErr w:type="spellStart"/>
      <w:r w:rsidR="00EF78B9">
        <w:t>misspecified</w:t>
      </w:r>
      <w:proofErr w:type="spellEnd"/>
      <w:r w:rsidR="00EF78B9">
        <w:t xml:space="preserve"> for females, and instead capturing broader continual improvements in mortality risks over this time period. </w:t>
      </w:r>
      <w:r w:rsidR="00143745">
        <w:t xml:space="preserve">Table 1 shows the number of estimated additional </w:t>
      </w:r>
      <w:r w:rsidR="00EF78B9">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18A4B86F" w14:textId="77777777" w:rsidR="00F1537E" w:rsidRDefault="00CC1DA7" w:rsidP="00F1537E">
      <w:pPr>
        <w:pStyle w:val="Heading2"/>
      </w:pPr>
      <w:r>
        <w:t xml:space="preserve">Section five: </w:t>
      </w:r>
      <w:r w:rsidR="00F1537E">
        <w:t>Discussion [1500 words]</w:t>
      </w:r>
    </w:p>
    <w:p w14:paraId="6A8BB0EF" w14:textId="56175F17" w:rsidR="001B7B4E" w:rsidRDefault="001B7B4E" w:rsidP="001B7B4E">
      <w:pPr>
        <w:pStyle w:val="Heading3"/>
      </w:pPr>
      <w:r>
        <w:t>Comparison of mortality estimates</w:t>
      </w:r>
    </w:p>
    <w:p w14:paraId="0D80F440" w14:textId="2894659B" w:rsidR="00AF371D" w:rsidRPr="00AF371D" w:rsidRDefault="00F119C2" w:rsidP="00AF371D">
      <w:r w:rsidRPr="00045603">
        <w:t xml:space="preserve">There have been a number </w:t>
      </w:r>
      <w:del w:id="89" w:author="Jonathan Minton" w:date="2017-06-13T09:30:00Z">
        <w:r w:rsidRPr="00045603" w:rsidDel="0041727A">
          <w:delText xml:space="preserve">of studious attempts to </w:delText>
        </w:r>
      </w:del>
      <w:ins w:id="90" w:author="Jonathan Minton" w:date="2017-06-13T09:30:00Z">
        <w:r w:rsidR="0041727A">
          <w:t xml:space="preserve"> </w:t>
        </w:r>
      </w:ins>
      <w:r w:rsidRPr="00045603">
        <w:t>estimate</w:t>
      </w:r>
      <w:ins w:id="91" w:author="Jonathan Minton" w:date="2017-06-13T09:30:00Z">
        <w:r w:rsidR="0041727A">
          <w:t>s of</w:t>
        </w:r>
      </w:ins>
      <w:r w:rsidRPr="00045603">
        <w:t xml:space="preserve"> the total number of deaths attributable to the Troubles, </w:t>
      </w:r>
      <w:del w:id="92" w:author="Jonathan Minton" w:date="2017-06-13T09:30:00Z">
        <w:r w:rsidRPr="00045603" w:rsidDel="0041727A">
          <w:delText xml:space="preserve">each utilising </w:delText>
        </w:r>
      </w:del>
      <w:ins w:id="93" w:author="Jonathan Minton" w:date="2017-06-13T09:30:00Z">
        <w:r w:rsidR="0041727A">
          <w:t xml:space="preserve">using </w:t>
        </w:r>
      </w:ins>
      <w:r w:rsidRPr="00045603">
        <w:t>different sources of data and methods</w:t>
      </w:r>
      <w:ins w:id="94" w:author="Jonathan Minton" w:date="2017-06-13T09:30:00Z">
        <w:r w:rsidR="0041727A">
          <w:t xml:space="preserve"> and populations</w:t>
        </w:r>
      </w:ins>
      <w:del w:id="95" w:author="Jonathan Minton" w:date="2017-06-13T09:30:00Z">
        <w:r w:rsidRPr="00045603" w:rsidDel="0041727A">
          <w:delText>, and focusing on different population groups</w:delText>
        </w:r>
      </w:del>
      <w:r w:rsidRPr="00045603">
        <w:t xml:space="preserve">. </w:t>
      </w:r>
      <w:r w:rsidRPr="00045603">
        <w:fldChar w:fldCharType="begin" w:fldLock="1"/>
      </w:r>
      <w:r w:rsidRPr="00045603">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45603">
        <w:fldChar w:fldCharType="separate"/>
      </w:r>
      <w:r w:rsidRPr="00045603">
        <w:rPr>
          <w:noProof/>
        </w:rPr>
        <w:t>(Smyth, 1998)</w:t>
      </w:r>
      <w:r w:rsidRPr="00045603">
        <w:fldChar w:fldCharType="end"/>
      </w:r>
      <w:r w:rsidRPr="00045603">
        <w:t xml:space="preserve"> estimated </w:t>
      </w:r>
      <w:del w:id="96" w:author="Jonathan Minton" w:date="2017-06-13T09:30:00Z">
        <w:r w:rsidRPr="00045603" w:rsidDel="0041727A">
          <w:delText xml:space="preserve">that </w:delText>
        </w:r>
      </w:del>
      <w:r w:rsidRPr="00045603">
        <w:t>a total of 3598 deaths were attributed killings in the conflict between 1969 and 1998</w:t>
      </w:r>
      <w:r w:rsidR="000D3EC9" w:rsidRPr="00045603">
        <w:t>; this compares with 26</w:t>
      </w:r>
      <w:r w:rsidR="006E3FB2" w:rsidRPr="00045603">
        <w:t>61</w:t>
      </w:r>
      <w:r w:rsidR="000D3EC9" w:rsidRPr="00045603">
        <w:t xml:space="preserve"> estimated in our model between 1969 and 1998</w:t>
      </w:r>
      <w:del w:id="97" w:author="Jonathan Minton" w:date="2017-06-13T09:30:00Z">
        <w:r w:rsidR="000D3EC9" w:rsidRPr="00045603" w:rsidDel="0041727A">
          <w:delText>, except our focus was just</w:delText>
        </w:r>
      </w:del>
      <w:r w:rsidR="000D3EC9" w:rsidRPr="00045603">
        <w:t xml:space="preserve"> in younger adult males in Northern Ireland</w:t>
      </w:r>
      <w:del w:id="98" w:author="Jonathan Minton" w:date="2017-06-13T09:31:00Z">
        <w:r w:rsidR="000D3EC9" w:rsidRPr="00045603" w:rsidDel="0041727A">
          <w:delText>, rather than additional deaths in other countries, and other demographic groups</w:delText>
        </w:r>
      </w:del>
      <w:ins w:id="99" w:author="Jonathan Minton" w:date="2017-06-13T09:31:00Z">
        <w:r w:rsidR="0041727A">
          <w:t xml:space="preserve"> only</w:t>
        </w:r>
      </w:ins>
      <w:r w:rsidRPr="00045603">
        <w:t>.</w:t>
      </w:r>
      <w:r w:rsidRPr="00AF371D">
        <w:t xml:space="preserve"> </w:t>
      </w:r>
      <w:del w:id="100" w:author="Jonathan Minton" w:date="2017-06-13T09:31:00Z">
        <w:r w:rsidR="00AF371D" w:rsidRPr="00AF371D" w:rsidDel="0041727A">
          <w:delText>Analysis of a database of more than a thousand individuals involved in PIRA found the members when committing their first identifiable PIRA-related activity was 25 years, the same age as Jihadi recruits in more recent conflicts.</w:delText>
        </w:r>
        <w:r w:rsidR="00AF371D" w:rsidRPr="00AF371D" w:rsidDel="0041727A">
          <w:fldChar w:fldCharType="begin" w:fldLock="1"/>
        </w:r>
        <w:r w:rsidR="00AF371D" w:rsidRPr="00AF371D" w:rsidDel="0041727A">
          <w:del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&amp; Horgan, 2013)", "plainTextFormattedCitation" : "(Gill &amp; Horgan, 2013)", "previouslyFormattedCitation" : "(Gill &amp; Horgan, 2013)" }, "properties" : { "noteIndex" : 0 }, "schema" : "https://github.com/citation-style-language/schema/raw/master/csl-citation.json" }</w:delInstrText>
        </w:r>
        <w:r w:rsidR="00AF371D" w:rsidRPr="00AF371D" w:rsidDel="0041727A">
          <w:fldChar w:fldCharType="separate"/>
        </w:r>
        <w:r w:rsidR="00AF371D" w:rsidRPr="00AF371D" w:rsidDel="0041727A">
          <w:rPr>
            <w:noProof/>
          </w:rPr>
          <w:delText>(Gill &amp; Horgan, 2013)</w:delText>
        </w:r>
        <w:r w:rsidR="00AF371D" w:rsidRPr="00AF371D" w:rsidDel="0041727A">
          <w:fldChar w:fldCharType="end"/>
        </w:r>
        <w:r w:rsidR="00AF371D" w:rsidRPr="00AF371D" w:rsidDel="0041727A">
          <w:delText xml:space="preserve"> The average age of recruitment was around three years younger, and increased as the conflict progressed.</w:delText>
        </w:r>
        <w:r w:rsidR="00AF371D" w:rsidRPr="00AF371D" w:rsidDel="0041727A">
          <w:fldChar w:fldCharType="begin" w:fldLock="1"/>
        </w:r>
        <w:r w:rsidR="00AF371D" w:rsidRPr="00AF371D" w:rsidDel="0041727A">
          <w:del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&amp; Horgan, 2013)", "plainTextFormattedCitation" : "(Gill &amp; Horgan, 2013)", "previouslyFormattedCitation" : "(Gill &amp; Horgan, 2013)" }, "properties" : { "noteIndex" : 0 }, "schema" : "https://github.com/citation-style-language/schema/raw/master/csl-citation.json" }</w:delInstrText>
        </w:r>
        <w:r w:rsidR="00AF371D" w:rsidRPr="00AF371D" w:rsidDel="0041727A">
          <w:fldChar w:fldCharType="separate"/>
        </w:r>
        <w:r w:rsidR="00AF371D" w:rsidRPr="00AF371D" w:rsidDel="0041727A">
          <w:rPr>
            <w:noProof/>
          </w:rPr>
          <w:delText>(Gill &amp; Horgan, 2013)</w:delText>
        </w:r>
        <w:r w:rsidR="00AF371D" w:rsidRPr="00AF371D" w:rsidDel="0041727A">
          <w:fldChar w:fldCharType="end"/>
        </w:r>
        <w:r w:rsidR="00AF371D" w:rsidRPr="00AF371D" w:rsidDel="0041727A">
          <w:delText xml:space="preserve"> As the average age of recruits increased, violence decreased.</w:delText>
        </w:r>
        <w:r w:rsidR="00AF371D" w:rsidRPr="00AF371D" w:rsidDel="0041727A">
          <w:fldChar w:fldCharType="begin" w:fldLock="1"/>
        </w:r>
        <w:r w:rsidR="00AF371D" w:rsidRPr="00AF371D" w:rsidDel="0041727A">
          <w:del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&amp; Horgan, 2013)", "plainTextFormattedCitation" : "(Gill &amp; Horgan, 2013)", "previouslyFormattedCitation" : "(Gill &amp; Horgan, 2013)" }, "properties" : { "noteIndex" : 0 }, "schema" : "https://github.com/citation-style-language/schema/raw/master/csl-citation.json" }</w:delInstrText>
        </w:r>
        <w:r w:rsidR="00AF371D" w:rsidRPr="00AF371D" w:rsidDel="0041727A">
          <w:fldChar w:fldCharType="separate"/>
        </w:r>
        <w:r w:rsidR="00AF371D" w:rsidRPr="00AF371D" w:rsidDel="0041727A">
          <w:rPr>
            <w:noProof/>
          </w:rPr>
          <w:delText>(Gill &amp; Horgan, 2013)</w:delText>
        </w:r>
        <w:r w:rsidR="00AF371D" w:rsidRPr="00AF371D" w:rsidDel="0041727A">
          <w:fldChar w:fldCharType="end"/>
        </w:r>
      </w:del>
    </w:p>
    <w:p w14:paraId="5C036B83" w14:textId="58B02F49" w:rsidR="006E3FB2" w:rsidRPr="00045603" w:rsidRDefault="000D3EC9" w:rsidP="006E3FB2">
      <w:r w:rsidRPr="00AF371D">
        <w:t xml:space="preserve">Like our estimates, </w:t>
      </w:r>
      <w:r w:rsidRPr="00AF371D">
        <w:fldChar w:fldCharType="begin" w:fldLock="1"/>
      </w:r>
      <w:r w:rsidRPr="00AF371D">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AF371D">
        <w:fldChar w:fldCharType="separate"/>
      </w:r>
      <w:r w:rsidRPr="00AF371D">
        <w:rPr>
          <w:noProof/>
        </w:rPr>
        <w:t>(Smyth, 1998)</w:t>
      </w:r>
      <w:r w:rsidRPr="00AF371D">
        <w:fldChar w:fldCharType="end"/>
      </w:r>
      <w:r w:rsidRPr="00AF371D">
        <w:t xml:space="preserve"> found that a disproportionate </w:t>
      </w:r>
      <w:r w:rsidRPr="00045603">
        <w:t xml:space="preserve">share of deaths occurred in young adults, with a quarter occurring in people aged 18-23 years, and attributable deaths then falling at older ages. Within our model a qualitatively similar pattern of mortality burden by age was also found, though we estimated an even greater share in 18-23 age group, with 1053 deaths out of 2776, or 38% of all deaths, estimated to have occurred in this age group. </w:t>
      </w:r>
      <w:r w:rsidRPr="00045603">
        <w:fldChar w:fldCharType="begin" w:fldLock="1"/>
      </w:r>
      <w:r w:rsidRPr="00045603">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45603">
        <w:fldChar w:fldCharType="separate"/>
      </w:r>
      <w:r w:rsidRPr="00045603">
        <w:rPr>
          <w:noProof/>
        </w:rPr>
        <w:t>(Smyth, 1998)</w:t>
      </w:r>
      <w:r w:rsidRPr="00045603">
        <w:fldChar w:fldCharType="end"/>
      </w:r>
      <w:r w:rsidRPr="00045603">
        <w:t xml:space="preserve"> also found deaths attributable the Troubles occurring in children as young as 12 years old, which was below the minimum age we modelled of 15 years old.</w:t>
      </w:r>
      <w:r w:rsidR="006E3FB2" w:rsidRPr="00045603">
        <w:t xml:space="preserve"> Other total mortality estimates for the Troubles tend to be similar, with </w:t>
      </w:r>
      <w:r w:rsidR="006E3FB2" w:rsidRPr="00045603">
        <w:fldChar w:fldCharType="begin" w:fldLock="1"/>
      </w:r>
      <w:r w:rsidR="006E3FB2" w:rsidRPr="00045603">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6E3FB2" w:rsidRPr="00045603">
        <w:fldChar w:fldCharType="separate"/>
      </w:r>
      <w:r w:rsidR="006E3FB2" w:rsidRPr="00045603">
        <w:rPr>
          <w:noProof/>
        </w:rPr>
        <w:t>(McDowell, 2008)</w:t>
      </w:r>
      <w:r w:rsidR="006E3FB2" w:rsidRPr="00045603">
        <w:fldChar w:fldCharType="end"/>
      </w:r>
      <w:r w:rsidR="006E3FB2" w:rsidRPr="00045603">
        <w:t xml:space="preserve"> estimating slightly under 3700 deaths, and </w:t>
      </w:r>
      <w:r w:rsidR="006E3FB2" w:rsidRPr="00045603">
        <w:fldChar w:fldCharType="begin" w:fldLock="1"/>
      </w:r>
      <w:r w:rsidR="006E3FB2" w:rsidRPr="00045603">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6E3FB2" w:rsidRPr="00045603">
        <w:fldChar w:fldCharType="separate"/>
      </w:r>
      <w:r w:rsidR="006E3FB2" w:rsidRPr="00045603">
        <w:rPr>
          <w:noProof/>
        </w:rPr>
        <w:t>(Curran, 2001)</w:t>
      </w:r>
      <w:r w:rsidR="006E3FB2" w:rsidRPr="00045603">
        <w:fldChar w:fldCharType="end"/>
      </w:r>
      <w:r w:rsidR="006E3FB2" w:rsidRPr="00045603">
        <w:t xml:space="preserve"> estimating 3740 additional deaths between 1969 and 1999 (compared with our estimate of 2675 between 1972 and 1999). </w:t>
      </w:r>
    </w:p>
    <w:p w14:paraId="628C4639" w14:textId="158E5456" w:rsidR="00045603" w:rsidRDefault="006E3FB2" w:rsidP="006E3FB2">
      <w:r w:rsidRPr="00045603">
        <w:t xml:space="preserve">Our model was based only on all-cause mortality data, and </w:t>
      </w:r>
      <w:ins w:id="101" w:author="Jonathan Minton" w:date="2017-06-13T09:31:00Z">
        <w:r w:rsidR="0041727A">
          <w:t>deliberately stylised and simplistic in how it modelled the effect of the Troubles</w:t>
        </w:r>
      </w:ins>
      <w:del w:id="102" w:author="Jonathan Minton" w:date="2017-06-13T09:32:00Z">
        <w:r w:rsidRPr="00045603" w:rsidDel="0041727A">
          <w:delText>is an attempt only to characterise an unusual pattern in such data using a highly simplistic and stylised representation of this pattern in a linear modelling framework</w:delText>
        </w:r>
      </w:del>
      <w:r w:rsidRPr="00045603">
        <w:t>.</w:t>
      </w:r>
      <w:del w:id="103" w:author="Jonathan Minton" w:date="2017-06-13T09:32:00Z">
        <w:r w:rsidRPr="00045603" w:rsidDel="0041727A">
          <w:delText xml:space="preserve"> It also focused only on one age group and gender, and did not attempt to model any additional deaths due to the Troubles through terrorist campaigns elsewhere in the UK.</w:delText>
        </w:r>
      </w:del>
      <w:r w:rsidRPr="00045603">
        <w:t xml:space="preserve"> Despite this, </w:t>
      </w:r>
      <w:r w:rsidR="00045603">
        <w:t xml:space="preserve">it estimates up to around three quarters of the deaths that actually occurred, suggesting once again that the fundamental character of the modelling assumption - an initiation event leading to the sudden onset of a conflict whose intensity only slowly decays over many years – captures something of the essence of what occurred in Northern Ireland. </w:t>
      </w:r>
    </w:p>
    <w:p w14:paraId="3B8E2F0F" w14:textId="097C8636" w:rsidR="006E3FB2" w:rsidRDefault="00045603" w:rsidP="006E3FB2">
      <w:pPr>
        <w:rPr>
          <w:ins w:id="104" w:author="Jonathan Minton" w:date="2017-06-13T09:27:00Z"/>
        </w:rPr>
      </w:pPr>
      <w:r>
        <w:t xml:space="preserve">There may be two reasons why our estimates are below </w:t>
      </w:r>
      <w:r w:rsidR="00563F5E">
        <w:t>death counts directly attributed to political violence</w:t>
      </w:r>
      <w:r>
        <w:t xml:space="preserve">, in addition to our use of a more restrictive demographic group. Firstly, </w:t>
      </w:r>
      <w:del w:id="105" w:author="Jonathan Minton" w:date="2017-06-13T09:32:00Z">
        <w:r w:rsidDel="0041727A">
          <w:delText>as noted in the results section,</w:delText>
        </w:r>
      </w:del>
      <w:r>
        <w:t xml:space="preserve"> we did not explicitly model to include the particularly high spike of deaths in 1973</w:t>
      </w:r>
      <w:del w:id="106" w:author="Jonathan Minton" w:date="2017-06-13T09:33:00Z">
        <w:r w:rsidDel="0041727A">
          <w:delText>;</w:delText>
        </w:r>
      </w:del>
      <w:del w:id="107" w:author="Jonathan Minton" w:date="2017-06-13T09:32:00Z">
        <w:r w:rsidDel="0041727A">
          <w:delText xml:space="preserve"> whereas the data show the mortality effect of the conflict growing over two consecutive years, our stylised model assumed it began in a single year</w:delText>
        </w:r>
      </w:del>
      <w:r>
        <w:t xml:space="preserve">. Secondly, adult males </w:t>
      </w:r>
      <w:del w:id="108" w:author="Jonathan Minton" w:date="2017-06-13T09:33:00Z">
        <w:r w:rsidDel="0041727A">
          <w:delText xml:space="preserve">tend to </w:delText>
        </w:r>
      </w:del>
      <w:r w:rsidR="001E1856">
        <w:t>experience a</w:t>
      </w:r>
      <w:ins w:id="109" w:author="Jonathan Minton" w:date="2017-06-13T09:33:00Z">
        <w:r w:rsidR="0041727A">
          <w:t>n</w:t>
        </w:r>
      </w:ins>
      <w:del w:id="110" w:author="Jonathan Minton" w:date="2017-06-13T09:33:00Z">
        <w:r w:rsidR="001E1856" w:rsidDel="0041727A">
          <w:delText xml:space="preserve"> </w:delText>
        </w:r>
        <w:r w:rsidR="001E1856" w:rsidDel="0041727A">
          <w:lastRenderedPageBreak/>
          <w:delText xml:space="preserve">notable </w:delText>
        </w:r>
      </w:del>
      <w:ins w:id="111" w:author="Jonathan Minton" w:date="2017-06-13T09:33:00Z">
        <w:r w:rsidR="0041727A">
          <w:t xml:space="preserve"> </w:t>
        </w:r>
      </w:ins>
      <w:r w:rsidR="001E1856">
        <w:t xml:space="preserve">increase </w:t>
      </w:r>
      <w:del w:id="112" w:author="Jonathan Minton" w:date="2017-06-13T09:33:00Z">
        <w:r w:rsidR="001E1856" w:rsidDel="0041727A">
          <w:delText xml:space="preserve">in </w:delText>
        </w:r>
      </w:del>
      <w:r w:rsidR="001E1856">
        <w:t xml:space="preserve">mortality </w:t>
      </w:r>
      <w:del w:id="113" w:author="Jonathan Minton" w:date="2017-06-13T09:33:00Z">
        <w:r w:rsidR="001E1856" w:rsidDel="0041727A">
          <w:delText xml:space="preserve">risk </w:delText>
        </w:r>
      </w:del>
      <w:r w:rsidR="001E1856">
        <w:t>once they reach adulthood</w:t>
      </w:r>
      <w:del w:id="114" w:author="Jonathan Minton" w:date="2017-06-13T09:33:00Z">
        <w:r w:rsidR="001E1856" w:rsidDel="0041727A">
          <w:delText xml:space="preserve"> in most affluent nations, for a variety of reasons</w:delText>
        </w:r>
      </w:del>
      <w:r w:rsidR="001E1856">
        <w:t xml:space="preserve">, and </w:t>
      </w:r>
      <w:del w:id="115" w:author="Jonathan Minton" w:date="2017-06-13T09:34:00Z">
        <w:r w:rsidR="001E1856" w:rsidDel="0041727A">
          <w:delText xml:space="preserve">it is possible that a </w:delText>
        </w:r>
      </w:del>
      <w:r w:rsidR="001E1856">
        <w:t>young adult male mortality displacement effect</w:t>
      </w:r>
      <w:ins w:id="116" w:author="Jonathan Minton" w:date="2017-06-13T09:34:00Z">
        <w:r w:rsidR="0041727A">
          <w:t>s</w:t>
        </w:r>
      </w:ins>
      <w:r w:rsidR="001E1856">
        <w:t xml:space="preserve"> </w:t>
      </w:r>
      <w:ins w:id="117" w:author="Jonathan Minton" w:date="2017-06-13T09:34:00Z">
        <w:r w:rsidR="0041727A">
          <w:t xml:space="preserve">may </w:t>
        </w:r>
      </w:ins>
      <w:r w:rsidR="001E1856">
        <w:t xml:space="preserve">occurred in Northern Ireland after the </w:t>
      </w:r>
      <w:del w:id="118" w:author="Jonathan Minton" w:date="2017-06-13T09:34:00Z">
        <w:r w:rsidR="001E1856" w:rsidDel="0041727A">
          <w:delText xml:space="preserve">onset of the </w:delText>
        </w:r>
      </w:del>
      <w:r w:rsidR="001E1856">
        <w:t>Troubles</w:t>
      </w:r>
      <w:ins w:id="119" w:author="Jonathan Minton" w:date="2017-06-13T09:34:00Z">
        <w:r w:rsidR="0041727A">
          <w:t xml:space="preserve"> began</w:t>
        </w:r>
      </w:ins>
      <w:r w:rsidR="001E1856">
        <w:t>. For example</w:t>
      </w:r>
      <w:del w:id="120" w:author="Jonathan Minton" w:date="2017-06-13T09:34:00Z">
        <w:r w:rsidR="001E1856" w:rsidDel="0041727A">
          <w:delText xml:space="preserve">, it has been noted in both Northern Ireland and elsewhere </w:delText>
        </w:r>
        <w:r w:rsidR="005223FE" w:rsidDel="0041727A">
          <w:delText>that</w:delText>
        </w:r>
      </w:del>
      <w:r w:rsidR="005223FE">
        <w:t xml:space="preserve"> rates of homicide risk and suicide risk tend to be inversely correlated, and that both disproportionately affect younger adu</w:t>
      </w:r>
      <w:r w:rsidR="005223FE" w:rsidRPr="001B7B4E">
        <w:t xml:space="preserve">lt males. </w:t>
      </w:r>
      <w:r w:rsidR="005223FE" w:rsidRPr="001B7B4E">
        <w:fldChar w:fldCharType="begin" w:fldLock="1"/>
      </w:r>
      <w:r w:rsidR="00C308A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1B7B4E">
        <w:fldChar w:fldCharType="separate"/>
      </w:r>
      <w:r w:rsidR="005223FE" w:rsidRPr="001B7B4E">
        <w:rPr>
          <w:noProof/>
        </w:rPr>
        <w:t>(Curran, 2001; Durkheim, 1951; Lester, 2002)</w:t>
      </w:r>
      <w:r w:rsidR="005223FE" w:rsidRPr="001B7B4E">
        <w:fldChar w:fldCharType="end"/>
      </w:r>
      <w:r w:rsidR="005223FE" w:rsidRPr="001B7B4E">
        <w:t xml:space="preserve"> </w:t>
      </w:r>
      <w:del w:id="121" w:author="Jonathan Minton" w:date="2017-06-13T09:36:00Z">
        <w:r w:rsidR="001B7B4E" w:rsidRPr="001B7B4E" w:rsidDel="0041727A">
          <w:delTex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delText>
        </w:r>
        <w:r w:rsidR="001B7B4E" w:rsidRPr="001B7B4E" w:rsidDel="0041727A">
          <w:fldChar w:fldCharType="begin" w:fldLock="1"/>
        </w:r>
        <w:r w:rsidR="001B7B4E" w:rsidRPr="001B7B4E" w:rsidDel="0041727A">
          <w:del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delInstrText>
        </w:r>
        <w:r w:rsidR="001B7B4E" w:rsidRPr="001B7B4E" w:rsidDel="0041727A">
          <w:fldChar w:fldCharType="separate"/>
        </w:r>
        <w:r w:rsidR="001B7B4E" w:rsidRPr="001B7B4E" w:rsidDel="0041727A">
          <w:rPr>
            <w:noProof/>
          </w:rPr>
          <w:delText>(Leonard, 2004)</w:delText>
        </w:r>
        <w:r w:rsidR="001B7B4E" w:rsidRPr="001B7B4E" w:rsidDel="0041727A">
          <w:fldChar w:fldCharType="end"/>
        </w:r>
        <w:r w:rsidR="001B7B4E" w:rsidRPr="001B7B4E" w:rsidDel="0041727A">
          <w:delText xml:space="preserve">  </w:delText>
        </w:r>
        <w:r w:rsidR="001B7B4E" w:rsidDel="0041727A">
          <w:delText>If so</w:delText>
        </w:r>
        <w:r w:rsidR="005223FE" w:rsidDel="0041727A">
          <w:delText xml:space="preserve">, it </w:delText>
        </w:r>
      </w:del>
      <w:ins w:id="122" w:author="Jonathan Minton" w:date="2017-06-13T09:36:00Z">
        <w:r w:rsidR="0041727A">
          <w:t>I</w:t>
        </w:r>
        <w:r w:rsidR="0041727A">
          <w:t xml:space="preserve">t </w:t>
        </w:r>
      </w:ins>
      <w:r w:rsidR="005223FE">
        <w:t>may be that the high rates of ‘bonding capital’ within Northern Irish communities, though responsible for the maintenance of sectarian conflict, w</w:t>
      </w:r>
      <w:r w:rsidR="002D4A9D">
        <w:t>ere</w:t>
      </w:r>
      <w:r w:rsidR="005223FE">
        <w:t xml:space="preserve"> also protective against some other forms of mortality risk, such as alcohol and drug-related deaths, that otherwise would have claimed more young adult males</w:t>
      </w:r>
      <w:r w:rsidR="005223FE" w:rsidRPr="008001D5">
        <w:t xml:space="preserve">. </w:t>
      </w:r>
      <w:ins w:id="123" w:author="Jonathan Minton" w:date="2017-06-13T09:36:00Z">
        <w:r w:rsidR="0041727A" w:rsidRPr="001B7B4E">
          <w:fldChar w:fldCharType="begin" w:fldLock="1"/>
        </w:r>
        <w:r w:rsidR="0041727A" w:rsidRPr="001B7B4E">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41727A" w:rsidRPr="001B7B4E">
          <w:fldChar w:fldCharType="separate"/>
        </w:r>
        <w:r w:rsidR="0041727A" w:rsidRPr="001B7B4E">
          <w:rPr>
            <w:noProof/>
          </w:rPr>
          <w:t>(Leonard, 2004)</w:t>
        </w:r>
        <w:r w:rsidR="0041727A" w:rsidRPr="001B7B4E">
          <w:fldChar w:fldCharType="end"/>
        </w:r>
        <w:r w:rsidR="0041727A">
          <w:t xml:space="preserve"> </w:t>
        </w:r>
      </w:ins>
      <w:del w:id="124" w:author="Jonathan Minton" w:date="2017-06-13T09:36:00Z">
        <w:r w:rsidR="008001D5" w:rsidRPr="008001D5" w:rsidDel="0041727A">
          <w:delText>Strong sectarian identity may also have a protective effect on the emotional impact of experiencing sectarian antisocial behaviours within adolescents, in particular for Protestants.</w:delText>
        </w:r>
        <w:r w:rsidR="008001D5" w:rsidRPr="008001D5" w:rsidDel="0041727A">
          <w:fldChar w:fldCharType="begin" w:fldLock="1"/>
        </w:r>
        <w:r w:rsidR="008001D5" w:rsidRPr="008001D5" w:rsidDel="0041727A">
          <w:delInstrText>ADDIN CSL_CITATION { "citationItems" : [ { "id" : "ITEM-1", "itemData" : { "DOI" : "10.1111/cdev.12125", "ISSN" : "1467-8624", "PMID" : "23682959", "abstract" : "The protective role of strength of group identity was examined for youth in a context of protracted political conflict. Participants included 814 adolescents (Mage = 13.61, SD = 1.99 at Time 1) participating in a longitudinal study in Belfast, Northern Ireland. Utilizing hierarchical linear modeling, the results show that the effect of exposure to sectarian antisocial behaviors has a stronger effect on youth emotion problems for older adolescents. The results also show that youth with higher strength of group identity reported fewer emotion problems in the face of sectarian antisocial behavior but that this buffering effect is stronger for Protestants compared to Catholics. Implications are discussed for understanding the role of social identity in postaccord societies.", "author" : [ { "dropping-particle" : "", "family" : "Merrilees", "given" : "Christine E",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"dropping-particle" : "", "family" : "Cairns", "given" : "Ed", "non-dropping-particle" : "", "parse-names" : false, "suffix" : "" } ], "container-title" : "Child development", "id" : "ITEM-1", "issue" : "2", "issued" : { "date-parts" : [ [ "2014" ] ] }, "note" : "Child Dev Child Dev\nISI:000332847900003; Ac9Im; Times Cited:0; Cited References Count:35", "page" : "412-20", "title" : "The protective role of group identity: sectarian antisocial behavior and adolescent emotion problems.", "type" : "article-journal", "volume" : "85" }, "uris" : [ "http://www.mendeley.com/documents/?uuid=d4ed9307-5fc1-49ea-97bf-09d93cf3ae83" ] } ], "mendeley" : { "formattedCitation" : "(Merrilees et al., 2014)", "plainTextFormattedCitation" : "(Merrilees et al., 2014)", "previouslyFormattedCitation" : "(Merrilees et al., 2014)" }, "properties" : { "noteIndex" : 0 }, "schema" : "https://github.com/citation-style-language/schema/raw/master/csl-citation.json" }</w:delInstrText>
        </w:r>
        <w:r w:rsidR="008001D5" w:rsidRPr="008001D5" w:rsidDel="0041727A">
          <w:fldChar w:fldCharType="separate"/>
        </w:r>
        <w:r w:rsidR="008001D5" w:rsidRPr="008001D5" w:rsidDel="0041727A">
          <w:rPr>
            <w:noProof/>
          </w:rPr>
          <w:delText>(Merrilees et al., 2014)</w:delText>
        </w:r>
        <w:r w:rsidR="008001D5" w:rsidRPr="008001D5" w:rsidDel="0041727A">
          <w:fldChar w:fldCharType="end"/>
        </w:r>
        <w:r w:rsidR="008001D5" w:rsidRPr="008001D5" w:rsidDel="0041727A">
          <w:delText xml:space="preserve"> </w:delText>
        </w:r>
      </w:del>
      <w:r w:rsidR="005223FE" w:rsidRPr="008001D5">
        <w:t>In the counterfactual scenario, therefore, it may well have been that</w:t>
      </w:r>
      <w:r w:rsidR="002D4A9D" w:rsidRPr="008001D5">
        <w:t xml:space="preserve"> some of</w:t>
      </w:r>
      <w:r w:rsidR="005223FE" w:rsidRPr="008001D5">
        <w:t xml:space="preserve"> those who did not die </w:t>
      </w:r>
      <w:r w:rsidR="005223FE">
        <w:t>of sectarian violence instead died of some of these other causes</w:t>
      </w:r>
      <w:r w:rsidR="002D4A9D">
        <w:t>, and so the net deaths ‘caused’ by the conflict may be less than the number of people who died of conflict-related violence</w:t>
      </w:r>
      <w:r w:rsidR="005223FE">
        <w:t xml:space="preserve">. </w:t>
      </w:r>
    </w:p>
    <w:p w14:paraId="36C2AA64" w14:textId="4605165F" w:rsidR="006C78A1" w:rsidDel="0041727A" w:rsidRDefault="006C78A1" w:rsidP="006E3FB2">
      <w:pPr>
        <w:rPr>
          <w:del w:id="125" w:author="Jonathan Minton" w:date="2017-06-13T09:37:00Z"/>
        </w:rPr>
      </w:pPr>
    </w:p>
    <w:p w14:paraId="59A7CEE5" w14:textId="15B9035B" w:rsidR="001B7B4E" w:rsidRDefault="001B7B4E" w:rsidP="001B7B4E">
      <w:pPr>
        <w:pStyle w:val="Heading3"/>
      </w:pPr>
      <w:r>
        <w:t>Methodological considerations and implications</w:t>
      </w:r>
    </w:p>
    <w:p w14:paraId="5AFC454E" w14:textId="4B278B05" w:rsidR="002D4A9D" w:rsidDel="0041727A" w:rsidRDefault="005223FE" w:rsidP="006E3FB2">
      <w:pPr>
        <w:rPr>
          <w:del w:id="126" w:author="Jonathan Minton" w:date="2017-06-13T09:37:00Z"/>
        </w:rPr>
      </w:pPr>
      <w:del w:id="127" w:author="Jonathan Minton" w:date="2017-06-13T09:37:00Z">
        <w:r w:rsidDel="0041727A">
          <w:delText xml:space="preserve">There are two important methodological points to consider: firstly a more general point about the value of complex data visualisation for inductive social hypothesis generation, and secondly a more specific point about the potential use of the model specification developed here to estimate the mortality impact of conflict in populations about which high quality data are not routinely recorded. </w:delText>
        </w:r>
      </w:del>
    </w:p>
    <w:p w14:paraId="12EFC59C" w14:textId="7D8EFF74" w:rsidR="005223FE" w:rsidRDefault="005223FE" w:rsidP="006E3FB2">
      <w:del w:id="128" w:author="Jonathan Minton" w:date="2017-06-13T09:37:00Z">
        <w:r w:rsidDel="0041727A">
          <w:delText xml:space="preserve">Regarding the first point: this </w:delText>
        </w:r>
      </w:del>
      <w:ins w:id="129" w:author="Jonathan Minton" w:date="2017-06-13T09:37:00Z">
        <w:r w:rsidR="0041727A">
          <w:t>T</w:t>
        </w:r>
        <w:r w:rsidR="0041727A">
          <w:t xml:space="preserve">his </w:t>
        </w:r>
      </w:ins>
      <w:r>
        <w:t>research originated through the use of Lexis surface visualisation to compare mortality trends in Scotland against neighbouring populations. As part of a series of comparisons Scotland was compared firstly against the rest of the UK, then against England and Wales, and Northern Ireland, separately. I</w:t>
      </w:r>
      <w:r w:rsidR="00725DD5">
        <w:t>t was in this latter comparison</w:t>
      </w:r>
      <w:del w:id="130" w:author="Jonathan Minton" w:date="2017-06-13T09:40:00Z">
        <w:r w:rsidR="00725DD5" w:rsidDel="00E34348">
          <w:delText>, of age-year specific mortality rates by sex in Scotland compared with Northern Ireland</w:delText>
        </w:r>
      </w:del>
      <w:r w:rsidR="00725DD5">
        <w:t xml:space="preserve">, that a distinct visual ‘signal’ in Northern Irish male mortality was </w:t>
      </w:r>
      <w:proofErr w:type="spellStart"/>
      <w:r w:rsidR="00725DD5">
        <w:t>identified</w:t>
      </w:r>
      <w:del w:id="131" w:author="Jonathan Minton" w:date="2017-06-13T09:40:00Z">
        <w:r w:rsidR="00725DD5" w:rsidDel="00E34348">
          <w:delText xml:space="preserve">: whereas in Scotland mortality risks tend to be higher than for equivalent populations in the rest of the UK overall, and have been so for many generations, suddenly </w:delText>
        </w:r>
      </w:del>
      <w:ins w:id="132" w:author="Jonathan Minton" w:date="2017-06-13T09:40:00Z">
        <w:r w:rsidR="00E34348">
          <w:t>as</w:t>
        </w:r>
        <w:proofErr w:type="spellEnd"/>
        <w:r w:rsidR="00E34348">
          <w:t xml:space="preserve"> </w:t>
        </w:r>
      </w:ins>
      <w:r w:rsidR="00725DD5">
        <w:t>after 1972 mortality risks in Scottish young adult males ‘became better’ than those for equivalent populations in Northern Ireland</w:t>
      </w:r>
      <w:del w:id="133" w:author="Jonathan Minton" w:date="2017-06-13T09:41:00Z">
        <w:r w:rsidR="00725DD5" w:rsidDel="00E34348">
          <w:delText>, a relative improvement that could not be attributed to sudden improvements in Scottish mortality risks, but sudden deterioration in Northern Irish mortality risks at these age groups</w:delText>
        </w:r>
      </w:del>
      <w:r w:rsidR="00725DD5">
        <w:t xml:space="preserve">. </w:t>
      </w:r>
      <w:del w:id="134" w:author="Jonathan Minton" w:date="2017-06-13T09:41:00Z">
        <w:r w:rsidR="00725DD5" w:rsidDel="00E34348">
          <w:delText>Comparisons with other populations found that i</w:delText>
        </w:r>
      </w:del>
      <w:ins w:id="135" w:author="Jonathan Minton" w:date="2017-06-13T09:41:00Z">
        <w:r w:rsidR="00E34348">
          <w:t>I</w:t>
        </w:r>
      </w:ins>
      <w:r w:rsidR="00725DD5">
        <w:t xml:space="preserve">n the years immediately following 1972 mortality risks amongst young adult males in Northern Ireland were so bad as to be worse than in Eastern Europe, despite mortality rate trends in such countries having fallen sharply behind those in Western Europe since the establishment of the USSR. The incidental and accidental origins of this paper therefore highlight the value to us of the data visualisation approaches employed, and of the value of what Robert K Merton called ‘theories of the middle range’, and of research processes in which social hypotheses </w:t>
      </w:r>
      <w:r w:rsidR="002D4A9D">
        <w:t>‘</w:t>
      </w:r>
      <w:r w:rsidR="00725DD5">
        <w:t xml:space="preserve">emerge </w:t>
      </w:r>
      <w:r w:rsidR="002D4A9D">
        <w:t xml:space="preserve">upwards’, </w:t>
      </w:r>
      <w:r w:rsidR="00725DD5">
        <w:t xml:space="preserve">inductively or </w:t>
      </w:r>
      <w:proofErr w:type="spellStart"/>
      <w:r w:rsidR="00725DD5">
        <w:t>abductively</w:t>
      </w:r>
      <w:proofErr w:type="spellEnd"/>
      <w:r w:rsidR="00725DD5">
        <w:t xml:space="preserve"> from data exploration, rather than </w:t>
      </w:r>
      <w:r w:rsidR="002D4A9D">
        <w:t xml:space="preserve">are simply ‘applied downwards’, beginning in canonical social texts, then operationalised and empirically tested in a </w:t>
      </w:r>
      <w:proofErr w:type="spellStart"/>
      <w:r w:rsidR="002D4A9D">
        <w:t>hypothetico</w:t>
      </w:r>
      <w:proofErr w:type="spellEnd"/>
      <w:r w:rsidR="002D4A9D">
        <w:t xml:space="preserve">-deductive fashion. </w:t>
      </w:r>
    </w:p>
    <w:p w14:paraId="1C1B363B" w14:textId="629B8F49" w:rsidR="002D4A9D" w:rsidRDefault="002D4A9D" w:rsidP="006E3FB2">
      <w:del w:id="136" w:author="Jonathan Minton" w:date="2017-06-13T09:41:00Z">
        <w:r w:rsidDel="00E34348">
          <w:lastRenderedPageBreak/>
          <w:delText>Regarding the second point, the</w:delText>
        </w:r>
      </w:del>
      <w:ins w:id="137" w:author="Jonathan Minton" w:date="2017-06-13T09:41:00Z">
        <w:r w:rsidR="00E34348">
          <w:t>The</w:t>
        </w:r>
      </w:ins>
      <w:r>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 are likely to be recorded only inadequately or not at all. </w:t>
      </w:r>
      <w:del w:id="138" w:author="Jonathan Minton" w:date="2017-06-13T09:42:00Z">
        <w:r w:rsidDel="00E34348">
          <w:delText>Such a</w:delText>
        </w:r>
      </w:del>
      <w:ins w:id="139" w:author="Jonathan Minton" w:date="2017-06-13T09:42:00Z">
        <w:r w:rsidR="00E34348">
          <w:t>This</w:t>
        </w:r>
      </w:ins>
      <w:r>
        <w:t xml:space="preserve"> situation is likely to be the case both for less affluent nations in more recent years, as well as for historic demographic data from more affluen</w:t>
      </w:r>
      <w:r w:rsidR="001B7B4E">
        <w:t xml:space="preserve">t data. </w:t>
      </w:r>
      <w:del w:id="140" w:author="Jonathan Minton" w:date="2017-06-13T09:42:00Z">
        <w:r w:rsidR="001B7B4E" w:rsidDel="00E34348">
          <w:delText>Though the approach used relies on some subjective assumptions along with formal statistical testing, the</w:delText>
        </w:r>
      </w:del>
      <w:ins w:id="141" w:author="Jonathan Minton" w:date="2017-06-13T09:42:00Z">
        <w:r w:rsidR="00E34348">
          <w:t>The</w:t>
        </w:r>
      </w:ins>
      <w:r w:rsidR="001B7B4E">
        <w:t xml:space="preserve"> relatively low level of detail required of the data used, requiring only population counts and counts of total deaths, means the modelling approach can produce estimates of particular types of conflict-attributable mortality even in the absence of high quality data. This has clear benefits both for the estimation of the mortality effects of historical conflicts, as well as for more contemporary conflicts in less affluent nations. </w:t>
      </w:r>
      <w:r w:rsidR="00CD5496">
        <w:t>One specific benefit of the modelling approach used here is in allowing conflict-attributable mortality to be compared in terms of both initial inten</w:t>
      </w:r>
      <w:r w:rsidR="00322835">
        <w:t>sity (the height of the initiation</w:t>
      </w:r>
      <w:r w:rsidR="00CD5496">
        <w:t xml:space="preserve"> in the first year) and also duration in terms of decay rates and so conflict half-life. </w:t>
      </w:r>
    </w:p>
    <w:p w14:paraId="74A49F99" w14:textId="774E59B1" w:rsidR="001B7B4E" w:rsidRDefault="001B7B4E" w:rsidP="001B7B4E">
      <w:pPr>
        <w:pStyle w:val="Heading3"/>
      </w:pPr>
      <w:r>
        <w:t xml:space="preserve">Implications of the </w:t>
      </w:r>
      <w:r w:rsidR="00322835">
        <w:t>initiation</w:t>
      </w:r>
      <w:r>
        <w:t>-decay model to conflict in Northern Ireland</w:t>
      </w:r>
    </w:p>
    <w:p w14:paraId="2995F635" w14:textId="77777777" w:rsidR="00EF2178" w:rsidRDefault="00C308A5" w:rsidP="001B7B4E">
      <w:pPr>
        <w:rPr>
          <w:ins w:id="142" w:author="Jonathan Minton" w:date="2017-06-13T09:52:00Z"/>
        </w:rPr>
      </w:pPr>
      <w:r>
        <w:t xml:space="preserve">From the perspective of </w:t>
      </w:r>
      <w:proofErr w:type="spellStart"/>
      <w:r>
        <w:t>Turchin’s</w:t>
      </w:r>
      <w:proofErr w:type="spellEnd"/>
      <w:r>
        <w:t xml:space="preserve"> </w:t>
      </w:r>
      <w:proofErr w:type="spellStart"/>
      <w:r>
        <w:t>metaethnic</w:t>
      </w:r>
      <w:proofErr w:type="spellEnd"/>
      <w:r>
        <w:t xml:space="preserve"> frontier theory</w:t>
      </w:r>
      <w:r w:rsidR="00CD5496">
        <w:t xml:space="preserve">, </w:t>
      </w:r>
      <w:r>
        <w:t xml:space="preserve">conflict in the island of Ireland may long have been likely due to it being the </w:t>
      </w:r>
      <w:r w:rsidR="00B03DB4">
        <w:t xml:space="preserve">presence of </w:t>
      </w:r>
      <w:r>
        <w:t xml:space="preserve">a </w:t>
      </w:r>
      <w:proofErr w:type="spellStart"/>
      <w:r>
        <w:t>metaethnic</w:t>
      </w:r>
      <w:proofErr w:type="spellEnd"/>
      <w:r>
        <w:t xml:space="preserve"> frontier between incompatible </w:t>
      </w:r>
      <w:proofErr w:type="gramStart"/>
      <w:r>
        <w:t>Axial</w:t>
      </w:r>
      <w:proofErr w:type="gramEnd"/>
      <w:r>
        <w:t xml:space="preserve"> religions</w:t>
      </w:r>
      <w:r w:rsidR="00322835">
        <w:t xml:space="preserve">. Even if this theory appears too broad or abstract to be valuable in </w:t>
      </w:r>
      <w:r>
        <w:t>this specific discussion</w:t>
      </w:r>
      <w:r w:rsidR="00322835">
        <w:t>, it appears clear from the historical accounts in the years immediately prior to the Troubles, in the decades that followed its initiation, and in the origins of Northern Ireland as a distinct country, that sectarian conflict has long existed throughout Ireland. The particular pattern of apparently conflict-attributable excess mortality modelled, though selected because it captures much of the</w:t>
      </w:r>
      <w:r w:rsidR="00563F5E">
        <w:t xml:space="preserve"> empirical</w:t>
      </w:r>
      <w:r w:rsidR="00322835">
        <w:t xml:space="preserve"> pattern of </w:t>
      </w:r>
      <w:r w:rsidR="00563F5E">
        <w:t>mortality change</w:t>
      </w:r>
      <w:r w:rsidR="00322835">
        <w:t xml:space="preserve">, also has a clear substantive meaning and interpretation fully compatible with </w:t>
      </w:r>
      <w:r w:rsidR="00563F5E">
        <w:t xml:space="preserve">sectarian processes as a primary cause of the pattern. </w:t>
      </w:r>
    </w:p>
    <w:p w14:paraId="12AA3F28" w14:textId="77777777" w:rsidR="00EF2178" w:rsidRDefault="00EF2178" w:rsidP="00EF2178">
      <w:pPr>
        <w:rPr>
          <w:ins w:id="143" w:author="Jonathan Minton" w:date="2017-06-13T09:55:00Z"/>
        </w:rPr>
      </w:pPr>
      <w:ins w:id="144" w:author="Jonathan Minton" w:date="2017-06-13T09:52:00Z">
        <w:r w:rsidRPr="00F119C2">
          <w:rPr>
            <w:color w:val="FF0000"/>
          </w:rPr>
          <w:t>It has been argued that, whereas ethno-national conflict since the establishment of Northern Ireland in 1921 sharpened the border with the Republic of Ireland, the European Single Market made it more permeable, highlighting the influence that global factors can have on the region.</w:t>
        </w:r>
        <w:r w:rsidRPr="00F119C2">
          <w:rPr>
            <w:color w:val="FF0000"/>
          </w:rPr>
          <w:fldChar w:fldCharType="begin" w:fldLock="1"/>
        </w:r>
        <w:r>
          <w:rPr>
            <w:color w:val="FF0000"/>
          </w:rPr>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Pr="00F119C2">
          <w:rPr>
            <w:color w:val="FF0000"/>
          </w:rPr>
          <w:fldChar w:fldCharType="separate"/>
        </w:r>
        <w:r w:rsidRPr="005223FE">
          <w:rPr>
            <w:noProof/>
            <w:color w:val="FF0000"/>
          </w:rPr>
          <w:t>(Anderson &amp; O’Dowd, 1999)</w:t>
        </w:r>
        <w:r w:rsidRPr="00F119C2">
          <w:rPr>
            <w:color w:val="FF0000"/>
          </w:rPr>
          <w:fldChar w:fldCharType="end"/>
        </w:r>
      </w:ins>
      <w:ins w:id="145" w:author="Jonathan Minton" w:date="2017-06-13T09:55:00Z">
        <w:r>
          <w:rPr>
            <w:color w:val="FF0000"/>
          </w:rPr>
          <w:t xml:space="preserve"> </w:t>
        </w:r>
      </w:ins>
      <w:moveToRangeStart w:id="146" w:author="Jonathan Minton" w:date="2017-06-13T09:55:00Z" w:name="move485111034"/>
      <w:moveTo w:id="147" w:author="Jonathan Minton" w:date="2017-06-13T09:55:00Z">
        <w:r w:rsidRPr="00F119C2">
          <w:rPr>
            <w:color w:val="FF0000"/>
          </w:rPr>
          <w:t>The EU may also have been encouraged to take a more pro-active role in the region due to a perceived failure at ethnic conflict mitigation in the Balkans in the early 1990s.</w:t>
        </w:r>
        <w:r w:rsidRPr="00F119C2">
          <w:rPr>
            <w:color w:val="FF0000"/>
          </w:rPr>
          <w:fldChar w:fldCharType="begin" w:fldLock="1"/>
        </w:r>
        <w:r w:rsidRPr="00F119C2">
          <w:rPr>
            <w:color w:val="FF0000"/>
          </w:rPr>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rsidRPr="00F119C2">
          <w:rPr>
            <w:color w:val="FF0000"/>
          </w:rPr>
          <w:fldChar w:fldCharType="separate"/>
        </w:r>
        <w:r w:rsidRPr="00F119C2">
          <w:rPr>
            <w:noProof/>
            <w:color w:val="FF0000"/>
          </w:rPr>
          <w:t>(</w:t>
        </w:r>
        <w:proofErr w:type="spellStart"/>
        <w:r w:rsidRPr="00F119C2">
          <w:rPr>
            <w:noProof/>
            <w:color w:val="FF0000"/>
          </w:rPr>
          <w:t>Tannam</w:t>
        </w:r>
        <w:proofErr w:type="spellEnd"/>
        <w:r w:rsidRPr="00F119C2">
          <w:rPr>
            <w:noProof/>
            <w:color w:val="FF0000"/>
          </w:rPr>
          <w:t>, 2007)</w:t>
        </w:r>
        <w:r w:rsidRPr="00F119C2">
          <w:rPr>
            <w:color w:val="FF0000"/>
          </w:rPr>
          <w:fldChar w:fldCharType="end"/>
        </w:r>
        <w:r w:rsidRPr="00F119C2">
          <w:rPr>
            <w:color w:val="FF0000"/>
          </w:rPr>
          <w:t xml:space="preserve">  It has been suggested that the EU 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Pr="00F119C2">
          <w:rPr>
            <w:color w:val="FF0000"/>
          </w:rPr>
          <w:fldChar w:fldCharType="begin" w:fldLock="1"/>
        </w:r>
        <w:r>
          <w:rPr>
            <w:color w:val="FF0000"/>
          </w:rPr>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"(Diez, Stetter, &amp; Albert, 2006)", "plainTextFormattedCitation" : "(Diez, Stetter, &amp; Albert, 2006)", "previouslyFormattedCitation" : "(Diez, Stetter, &amp; Albert, 2006)" }, "properties" : { "noteIndex" : 0 }, "schema" : "https://github.com/citation-style-language/schema/raw/master/csl-citation.json" }</w:instrText>
        </w:r>
        <w:r w:rsidRPr="00F119C2">
          <w:rPr>
            <w:color w:val="FF0000"/>
          </w:rPr>
          <w:fldChar w:fldCharType="separate"/>
        </w:r>
        <w:r w:rsidRPr="005223FE">
          <w:rPr>
            <w:noProof/>
            <w:color w:val="FF0000"/>
          </w:rPr>
          <w:t>(</w:t>
        </w:r>
        <w:proofErr w:type="spellStart"/>
        <w:r w:rsidRPr="005223FE">
          <w:rPr>
            <w:noProof/>
            <w:color w:val="FF0000"/>
          </w:rPr>
          <w:t>Diez</w:t>
        </w:r>
        <w:proofErr w:type="spellEnd"/>
        <w:r w:rsidRPr="005223FE">
          <w:rPr>
            <w:noProof/>
            <w:color w:val="FF0000"/>
          </w:rPr>
          <w:t>, Stetter, &amp; Albert, 2006)</w:t>
        </w:r>
        <w:r w:rsidRPr="00F119C2">
          <w:rPr>
            <w:color w:val="FF0000"/>
          </w:rPr>
          <w:fldChar w:fldCharType="end"/>
        </w:r>
      </w:moveTo>
      <w:moveToRangeEnd w:id="146"/>
      <w:ins w:id="148" w:author="Jonathan Minton" w:date="2017-06-13T09:55:00Z">
        <w:r>
          <w:rPr>
            <w:color w:val="FF0000"/>
          </w:rPr>
          <w:t xml:space="preserve"> </w:t>
        </w:r>
        <w:r w:rsidRPr="00F119C2">
          <w:rPr>
            <w:color w:val="FF0000"/>
          </w:rPr>
          <w:t>The European Commission invested over £80 million into district partnerships in Northern Ireland, through its Peace and Reconciliation Special Support Programme by the end of 1999.</w:t>
        </w:r>
        <w:r w:rsidRPr="00F119C2">
          <w:rPr>
            <w:color w:val="FF0000"/>
          </w:rPr>
          <w:fldChar w:fldCharType="begin" w:fldLock="1"/>
        </w:r>
        <w:r>
          <w:rPr>
            <w:color w:val="FF0000"/>
          </w:rPr>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"(Williamson, Scott, &amp; Halfpenny, 2000)", "plainTextFormattedCitation" : "(Williamson, Scott, &amp; Halfpenny, 2000)", "previouslyFormattedCitation" : "(Williamson, Scott, &amp; Halfpenny, 2000)" }, "properties" : { "noteIndex" : 0 }, "schema" : "https://github.com/citation-style-language/schema/raw/master/csl-citation.json" }</w:instrText>
        </w:r>
        <w:r w:rsidRPr="00F119C2">
          <w:rPr>
            <w:color w:val="FF0000"/>
          </w:rPr>
          <w:fldChar w:fldCharType="separate"/>
        </w:r>
        <w:r w:rsidRPr="005223FE">
          <w:rPr>
            <w:noProof/>
            <w:color w:val="FF0000"/>
          </w:rPr>
          <w:t>(Williamson, Scott, &amp; Halfpenny, 2000)</w:t>
        </w:r>
        <w:r w:rsidRPr="00F119C2">
          <w:rPr>
            <w:color w:val="FF0000"/>
          </w:rPr>
          <w:fldChar w:fldCharType="end"/>
        </w:r>
        <w:r w:rsidRPr="00F119C2">
          <w:rPr>
            <w:color w:val="FF0000"/>
          </w:rPr>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rsidRPr="00F119C2">
          <w:rPr>
            <w:color w:val="FF0000"/>
          </w:rPr>
          <w:fldChar w:fldCharType="begin" w:fldLock="1"/>
        </w:r>
        <w:r w:rsidRPr="00F119C2">
          <w:rPr>
            <w:color w:val="FF0000"/>
          </w:rPr>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Pr="00F119C2">
          <w:rPr>
            <w:color w:val="FF0000"/>
          </w:rPr>
          <w:fldChar w:fldCharType="separate"/>
        </w:r>
        <w:r w:rsidRPr="00F119C2">
          <w:rPr>
            <w:noProof/>
            <w:color w:val="FF0000"/>
          </w:rPr>
          <w:t>(Buchanan, 2008)</w:t>
        </w:r>
        <w:r w:rsidRPr="00F119C2">
          <w:rPr>
            <w:color w:val="FF0000"/>
          </w:rPr>
          <w:fldChar w:fldCharType="end"/>
        </w:r>
        <w:r w:rsidRPr="00F119C2">
          <w:rPr>
            <w:color w:val="FF0000"/>
          </w:rPr>
          <w:t xml:space="preserve">  </w:t>
        </w:r>
      </w:ins>
    </w:p>
    <w:p w14:paraId="28458F8A" w14:textId="77777777" w:rsidR="00EF2178" w:rsidRDefault="00EF2178" w:rsidP="00EF2178">
      <w:pPr>
        <w:rPr>
          <w:ins w:id="149" w:author="Jonathan Minton" w:date="2017-06-13T09:55:00Z"/>
        </w:rPr>
      </w:pPr>
      <w:ins w:id="150" w:author="Jonathan Minton" w:date="2017-06-13T09:55:00Z">
        <w:r w:rsidRPr="00F119C2">
          <w:rPr>
            <w:color w:val="FF0000"/>
          </w:rPr>
          <w:t xml:space="preserve">The third phase of the EU programme for Peace and Reconciliation in Northern Ireland took place over the years 2007 to 2013. </w:t>
        </w:r>
        <w:del w:id="151" w:author="Jonathan Minton" w:date="2017-06-13T09:53:00Z">
          <w:r w:rsidRPr="00F119C2" w:rsidDel="00EF2178">
            <w:rPr>
              <w:color w:val="FF0000"/>
            </w:rPr>
            <w:delText xml:space="preserve">Community group leaders considered it largely successful at promoting </w:delText>
          </w:r>
          <w:r w:rsidRPr="00F119C2" w:rsidDel="00EF2178">
            <w:rPr>
              <w:color w:val="FF0000"/>
            </w:rPr>
            <w:lastRenderedPageBreak/>
            <w:delText>cross-community contact and reconciliation, but bureaucratic.</w:delText>
          </w:r>
        </w:del>
        <w:r w:rsidRPr="00F119C2">
          <w:rPr>
            <w:color w:val="FF0000"/>
          </w:rPr>
          <w:fldChar w:fldCharType="begin" w:fldLock="1"/>
        </w:r>
        <w:r>
          <w:rPr>
            <w:color w:val="FF0000"/>
          </w:rPr>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Pr="00F119C2">
          <w:rPr>
            <w:color w:val="FF0000"/>
          </w:rPr>
          <w:fldChar w:fldCharType="separate"/>
        </w:r>
        <w:r w:rsidRPr="005223FE">
          <w:rPr>
            <w:noProof/>
            <w:color w:val="FF0000"/>
          </w:rPr>
          <w:t>(Karari, Byrne, Skarlato, Ahmed, &amp; Hyde, 2013)</w:t>
        </w:r>
        <w:r w:rsidRPr="00F119C2">
          <w:rPr>
            <w:color w:val="FF0000"/>
          </w:rPr>
          <w:fldChar w:fldCharType="end"/>
        </w:r>
      </w:ins>
    </w:p>
    <w:p w14:paraId="58616C6B" w14:textId="0FA068D8" w:rsidR="00C308A5" w:rsidDel="00EF2178" w:rsidRDefault="00C308A5" w:rsidP="001B7B4E">
      <w:pPr>
        <w:rPr>
          <w:del w:id="152" w:author="Jonathan Minton" w:date="2017-06-13T09:55:00Z"/>
        </w:rPr>
      </w:pPr>
    </w:p>
    <w:p w14:paraId="3032B696" w14:textId="77777777" w:rsidR="00C308A5" w:rsidRDefault="00C308A5" w:rsidP="001B7B4E">
      <w:r>
        <w:t>T</w:t>
      </w:r>
      <w:r w:rsidR="00563F5E">
        <w:t>he model appears characteristic of a population that was in some senses ‘febrile’ or ‘fissile’ in its response to exogenous social, political and economic events and processes. 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w:t>
      </w:r>
      <w:r>
        <w:t xml:space="preserve">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38794390" w14:textId="5002F0E1" w:rsidR="00FD52DB" w:rsidRPr="00FD52DB" w:rsidRDefault="00FD52DB" w:rsidP="00FD52DB">
      <w:del w:id="153" w:author="Jonathan Minton" w:date="2017-06-13T09:43:00Z">
        <w:r w:rsidRPr="00FD52DB" w:rsidDel="00E34348">
          <w:delText>The Northern Ireland conflicts involved multiple interacting elements, and i</w:delText>
        </w:r>
      </w:del>
      <w:ins w:id="154" w:author="Jonathan Minton" w:date="2017-06-13T09:43:00Z">
        <w:r w:rsidR="00E34348">
          <w:t>I</w:t>
        </w:r>
      </w:ins>
      <w:r w:rsidRPr="00FD52DB">
        <w:t>t has been argued these elements should be modelled as a complex social ecology or system</w:t>
      </w:r>
      <w:del w:id="155" w:author="Jonathan Minton" w:date="2017-06-13T09:43:00Z">
        <w:r w:rsidRPr="00FD52DB" w:rsidDel="00E34348">
          <w:delText>, incorporating positive and negative feedback between elements, rather than as a simple regression, in order</w:delText>
        </w:r>
      </w:del>
      <w:r w:rsidRPr="00FD52DB">
        <w:t xml:space="preserve"> to appropriately model the kind of ‘lock-in’ in rates of violence which emerge after initiating events.</w:t>
      </w:r>
      <w:r w:rsidRPr="00FD52DB">
        <w:fldChar w:fldCharType="begin" w:fldLock="1"/>
      </w:r>
      <w:r w:rsidRPr="00FD52DB">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Pr="00FD52DB">
        <w:fldChar w:fldCharType="separate"/>
      </w:r>
      <w:r w:rsidRPr="00FD52DB">
        <w:rPr>
          <w:noProof/>
        </w:rPr>
        <w:t>(Wright, 2006)</w:t>
      </w:r>
      <w:r w:rsidRPr="00FD52DB">
        <w:fldChar w:fldCharType="end"/>
      </w:r>
      <w:r w:rsidRPr="00FD52DB">
        <w:t xml:space="preserve"> </w:t>
      </w:r>
      <w:del w:id="156" w:author="Jonathan Minton" w:date="2017-06-13T09:43:00Z">
        <w:r w:rsidRPr="00FD52DB" w:rsidDel="00E34348">
          <w:delText>Events and actions which have been included in a complex ‘systemogram’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the likelihood of over events in later time periods.</w:delText>
        </w:r>
        <w:r w:rsidRPr="00FD52DB" w:rsidDel="00E34348">
          <w:fldChar w:fldCharType="begin" w:fldLock="1"/>
        </w:r>
        <w:r w:rsidRPr="00FD52DB" w:rsidDel="00E34348">
          <w:del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delInstrText>
        </w:r>
        <w:r w:rsidRPr="00FD52DB" w:rsidDel="00E34348">
          <w:fldChar w:fldCharType="separate"/>
        </w:r>
        <w:r w:rsidRPr="00FD52DB" w:rsidDel="00E34348">
          <w:rPr>
            <w:noProof/>
          </w:rPr>
          <w:delText>(Wright, 2006)</w:delText>
        </w:r>
        <w:r w:rsidRPr="00FD52DB" w:rsidDel="00E34348">
          <w:fldChar w:fldCharType="end"/>
        </w:r>
        <w:r w:rsidRPr="00FD52DB" w:rsidDel="00E34348">
          <w:delText xml:space="preserve"> </w:delText>
        </w:r>
      </w:del>
      <w:r w:rsidRPr="00FD52DB">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Pr="00FD52DB">
        <w:fldChar w:fldCharType="begin" w:fldLock="1"/>
      </w:r>
      <w:r w:rsidRPr="00FD52DB">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Pr="00FD52DB">
        <w:fldChar w:fldCharType="separate"/>
      </w:r>
      <w:r w:rsidRPr="00FD52DB">
        <w:rPr>
          <w:noProof/>
        </w:rPr>
        <w:t>(Findley, 2008)</w:t>
      </w:r>
      <w:r w:rsidRPr="00FD52DB">
        <w:fldChar w:fldCharType="end"/>
      </w:r>
    </w:p>
    <w:p w14:paraId="07CE1E25" w14:textId="483A5A4E" w:rsidR="00C308A5" w:rsidRPr="001D36B8" w:rsidRDefault="00C308A5" w:rsidP="00C308A5">
      <w:pPr>
        <w:rPr>
          <w:color w:val="FF0000"/>
        </w:rPr>
      </w:pPr>
      <w:r w:rsidRPr="005B3129">
        <w:t xml:space="preserve">If, once initiated, the conflict was largely endogenously driven, this has important implications for how the various peace initiatives and processes which were attempted after 1972 should be interpreted in terms of their effectiveness. </w:t>
      </w:r>
      <w:del w:id="157" w:author="Jonathan Minton" w:date="2017-06-13T09:44:00Z">
        <w:r w:rsidRPr="005B3129" w:rsidDel="00E34348">
          <w:delText>Paramilitary operations by the Irish Republican Army (IRA) officially ended on 31 August 1994; six weeks later, on 13 October 1994, a cessation of violence was announced by Loyalist forces, leading to a situation described in 1995 as a ‘cold peace’.</w:delText>
        </w:r>
        <w:r w:rsidRPr="005B3129" w:rsidDel="00E34348">
          <w:fldChar w:fldCharType="begin" w:fldLock="1"/>
        </w:r>
        <w:r w:rsidRPr="005B3129" w:rsidDel="00E34348">
          <w:del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"id" : "ITEM-2",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"ITEM-2",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&amp; Hadden, 1995; O\u2019Leary, 1995)", "plainTextFormattedCitation" : "(Boyle &amp; Hadden, 1995; O\u2019Leary, 1995)" }, "properties" : { "noteIndex" : 0 }, "schema" : "https://github.com/citation-style-language/schema/raw/master/csl-citation.json" }</w:delInstrText>
        </w:r>
        <w:r w:rsidRPr="005B3129" w:rsidDel="00E34348">
          <w:fldChar w:fldCharType="separate"/>
        </w:r>
        <w:r w:rsidRPr="005B3129" w:rsidDel="00E34348">
          <w:rPr>
            <w:noProof/>
          </w:rPr>
          <w:delText>(Boyle &amp; Hadden, 1995; O’Leary, 1995)</w:delText>
        </w:r>
        <w:r w:rsidRPr="005B3129" w:rsidDel="00E34348">
          <w:fldChar w:fldCharType="end"/>
        </w:r>
        <w:r w:rsidRPr="005B3129" w:rsidDel="00E34348">
          <w:delText xml:space="preserve"> Though there was then a resumption of IRA violence on 9 February 1996, marked by the bombing of Canary Wharf in London, </w:delText>
        </w:r>
        <w:r w:rsidRPr="005B3129" w:rsidDel="00E34348">
          <w:fldChar w:fldCharType="begin" w:fldLock="1"/>
        </w:r>
        <w:r w:rsidRPr="005B3129" w:rsidDel="00E34348">
          <w:del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delInstrText>
        </w:r>
        <w:r w:rsidRPr="005B3129" w:rsidDel="00E34348">
          <w:fldChar w:fldCharType="separate"/>
        </w:r>
        <w:r w:rsidRPr="005B3129" w:rsidDel="00E34348">
          <w:rPr>
            <w:noProof/>
          </w:rPr>
          <w:delText>(Kyle, 1996)</w:delText>
        </w:r>
        <w:r w:rsidRPr="005B3129" w:rsidDel="00E34348">
          <w:fldChar w:fldCharType="end"/>
        </w:r>
        <w:r w:rsidRPr="005B3129" w:rsidDel="00E34348">
          <w:delText xml:space="preserve"> if the fundamental logic of the process implied by the model is accurate, it may be more </w:delText>
        </w:r>
        <w:r w:rsidR="00B03DB4" w:rsidDel="00E34348">
          <w:delText>effective</w:delText>
        </w:r>
        <w:r w:rsidRPr="005B3129" w:rsidDel="00E34348">
          <w:delText xml:space="preserve"> to think of such official ceasefire announcements as </w:delText>
        </w:r>
        <w:r w:rsidRPr="005B3129" w:rsidDel="00E34348">
          <w:rPr>
            <w:i/>
          </w:rPr>
          <w:delText xml:space="preserve">following, </w:delText>
        </w:r>
        <w:r w:rsidRPr="005B3129" w:rsidDel="00E34348">
          <w:delText xml:space="preserve">rather than </w:delText>
        </w:r>
        <w:r w:rsidRPr="005B3129" w:rsidDel="00E34348">
          <w:rPr>
            <w:i/>
          </w:rPr>
          <w:delText>leading,</w:delText>
        </w:r>
        <w:r w:rsidRPr="005B3129" w:rsidDel="00E34348">
          <w:delText xml:space="preserve"> a more general and long-term decline in the intensity </w:delText>
        </w:r>
        <w:r w:rsidR="008E371F" w:rsidRPr="005B3129" w:rsidDel="00E34348">
          <w:delText xml:space="preserve">of this process of conflict. </w:delText>
        </w:r>
      </w:del>
      <w:r w:rsidR="00B03DB4" w:rsidRPr="00B03DB4">
        <w:t xml:space="preserve">Up to seven prior attempts at bringing peace to Northern Ireland were made between 1969 and the Belfast Agreement of 1998, including the </w:t>
      </w:r>
      <w:proofErr w:type="spellStart"/>
      <w:r w:rsidR="00B03DB4" w:rsidRPr="00B03DB4">
        <w:t>Sunningdale</w:t>
      </w:r>
      <w:proofErr w:type="spellEnd"/>
      <w:r w:rsidR="00B03DB4" w:rsidRPr="00B03DB4">
        <w:t xml:space="preserve"> Agreement of 1973. It has been argued that what made the Belfast successful was the presence of key individuals acting effectively as ‘brokers’ in the complex social networks which had to be negotiated at the time.</w:t>
      </w:r>
      <w:r w:rsidR="00B03DB4" w:rsidRPr="00B03DB4">
        <w:fldChar w:fldCharType="begin" w:fldLock="1"/>
      </w:r>
      <w:r w:rsidR="00B03DB4" w:rsidRPr="00B03DB4">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00B03DB4" w:rsidRPr="00B03DB4">
        <w:fldChar w:fldCharType="separate"/>
      </w:r>
      <w:r w:rsidR="00B03DB4" w:rsidRPr="00B03DB4">
        <w:rPr>
          <w:noProof/>
        </w:rPr>
        <w:t>(Goddard, 2012)</w:t>
      </w:r>
      <w:r w:rsidR="00B03DB4" w:rsidRPr="00B03DB4">
        <w:fldChar w:fldCharType="end"/>
      </w:r>
      <w:r w:rsidR="00B03DB4" w:rsidRPr="00B03DB4">
        <w:t xml:space="preserve">  </w:t>
      </w:r>
      <w:r w:rsidR="00B03DB4">
        <w:t xml:space="preserve">However, if the underlying dynamics of the model are accurate, then both factors attributable to the failure of earlier initiatives and the success of the GFA may be </w:t>
      </w:r>
      <w:r w:rsidR="00FD52DB">
        <w:t xml:space="preserve">greatly </w:t>
      </w:r>
      <w:r w:rsidR="00B03DB4">
        <w:t xml:space="preserve">overstated. </w:t>
      </w:r>
      <w:r w:rsidR="008E371F" w:rsidRPr="005B3129">
        <w:t>If the half-life of the conflict was 6.76 years and began in 1972, it follows that by 1994 the intensity of the conflict had diminished to around one-tenth of its initial level. (</w:t>
      </w:r>
      <w:r w:rsidR="005B3129" w:rsidRPr="005B3129">
        <w:t>i.e</w:t>
      </w:r>
      <w:proofErr w:type="gramStart"/>
      <w:r w:rsidR="005B3129" w:rsidRPr="005B3129">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005B3129" w:rsidRPr="005B3129">
        <w:rPr>
          <w:rFonts w:eastAsiaTheme="minorEastAsia"/>
        </w:rPr>
        <w:t xml:space="preserve">). Similarly, by the time of the Good Friday Agreement in </w:t>
      </w:r>
      <w:del w:id="158" w:author="Jonathan Minton" w:date="2017-06-13T09:44:00Z">
        <w:r w:rsidR="005B3129" w:rsidRPr="005B3129" w:rsidDel="00E34348">
          <w:rPr>
            <w:rFonts w:eastAsiaTheme="minorEastAsia"/>
          </w:rPr>
          <w:delText xml:space="preserve">1996 </w:delText>
        </w:r>
      </w:del>
      <w:ins w:id="159" w:author="Jonathan Minton" w:date="2017-06-13T09:44:00Z">
        <w:r w:rsidR="00E34348" w:rsidRPr="005B3129">
          <w:rPr>
            <w:rFonts w:eastAsiaTheme="minorEastAsia"/>
          </w:rPr>
          <w:t>199</w:t>
        </w:r>
        <w:r w:rsidR="00E34348">
          <w:rPr>
            <w:rFonts w:eastAsiaTheme="minorEastAsia"/>
          </w:rPr>
          <w:t>8</w:t>
        </w:r>
        <w:r w:rsidR="00E34348" w:rsidRPr="005B3129">
          <w:rPr>
            <w:rFonts w:eastAsiaTheme="minorEastAsia"/>
          </w:rPr>
          <w:t xml:space="preserve"> </w:t>
        </w:r>
      </w:ins>
      <w:r w:rsidR="005B3129" w:rsidRPr="005B3129">
        <w:rPr>
          <w:rFonts w:eastAsiaTheme="minorEastAsia"/>
        </w:rPr>
        <w:t xml:space="preserve">the underlying conflict intensity had diminished to around 7% of its initial value </w:t>
      </w:r>
      <w:r w:rsidR="005B3129" w:rsidRPr="005B3129">
        <w:t>(i.e</w:t>
      </w:r>
      <w:proofErr w:type="gramStart"/>
      <w:r w:rsidR="005B3129" w:rsidRPr="005B3129">
        <w:t xml:space="preserve">. </w:t>
      </w:r>
      <w:proofErr w:type="gramEnd"/>
      <m:oMath>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w:lastRenderedPageBreak/>
              <m:t>k)</m:t>
            </m:r>
          </m:e>
          <m:sup>
            <m:r>
              <w:rPr>
                <w:rFonts w:ascii="Cambria Math" w:eastAsiaTheme="minorEastAsia" w:hAnsi="Cambria Math"/>
              </w:rPr>
              <m:t>(1998-1972)</m:t>
            </m:r>
          </m:sup>
        </m:sSup>
        <m:r>
          <w:rPr>
            <w:rFonts w:ascii="Cambria Math" w:eastAsiaTheme="minorEastAsia" w:hAnsi="Cambria Math"/>
          </w:rPr>
          <m:t>=0.069</m:t>
        </m:r>
      </m:oMath>
      <w:r w:rsidR="005B3129" w:rsidRPr="005B3129">
        <w:rPr>
          <w:rFonts w:eastAsiaTheme="minorEastAsia"/>
        </w:rPr>
        <w:t xml:space="preserve">). </w:t>
      </w:r>
      <w:r w:rsidR="005B3129">
        <w:rPr>
          <w:rFonts w:eastAsiaTheme="minorEastAsia"/>
        </w:rPr>
        <w:t>Note that these intensity values apply to log</w:t>
      </w:r>
      <w:r w:rsidR="005B3129" w:rsidRPr="005B3129">
        <w:rPr>
          <w:rFonts w:eastAsiaTheme="minorEastAsia"/>
          <w:vertAlign w:val="subscript"/>
        </w:rPr>
        <w:t>10</w:t>
      </w:r>
      <w:r w:rsidR="005B3129">
        <w:rPr>
          <w:rFonts w:eastAsiaTheme="minorEastAsia"/>
        </w:rPr>
        <w:t xml:space="preserve"> mortality risks, so the actual level of decline of conflict intensity on deaths by the mid to late 1990s will have been even greater. </w:t>
      </w:r>
      <w:r w:rsidR="008E371F" w:rsidRPr="005B3129">
        <w:t xml:space="preserve"> </w:t>
      </w:r>
    </w:p>
    <w:p w14:paraId="6C6BA6A1" w14:textId="42A592BD" w:rsidR="001B7B4E" w:rsidRDefault="005B3129" w:rsidP="001B7B4E">
      <w:r>
        <w:t>Regardless of the precise rate of decay in conflic</w:t>
      </w:r>
      <w:r w:rsidR="00717779">
        <w:t xml:space="preserve">t intensity, the model’s implication is that once conflict was exogenously initiated, it was then </w:t>
      </w:r>
      <w:r w:rsidR="00B03DB4">
        <w:t>endogenously sustained</w:t>
      </w:r>
      <w:r w:rsidR="00717779">
        <w:t xml:space="preserve">. The lack of any obvious signals that events in any single year after 1972 had a strong effect on mortality in the same way underlines the importance of acting to avoid the </w:t>
      </w:r>
      <w:proofErr w:type="spellStart"/>
      <w:r w:rsidR="00717779">
        <w:t>reinitiation</w:t>
      </w:r>
      <w:proofErr w:type="spellEnd"/>
      <w:r w:rsidR="00717779">
        <w:t xml:space="preserve"> of a new wave of conflict, because once such conflict is started, it can be very difficult to stop. </w:t>
      </w:r>
    </w:p>
    <w:p w14:paraId="64FB2830" w14:textId="06A86870" w:rsidR="00B03DB4" w:rsidDel="00E34348" w:rsidRDefault="00B03DB4" w:rsidP="001B7B4E">
      <w:pPr>
        <w:rPr>
          <w:del w:id="160" w:author="Jonathan Minton" w:date="2017-06-13T09:45:00Z"/>
        </w:rPr>
      </w:pPr>
      <w:del w:id="161" w:author="Jonathan Minton" w:date="2017-06-13T09:45:00Z">
        <w:r w:rsidDel="00E34348">
          <w:delText xml:space="preserve">The next section of the discussion section raises some concerns about how both the nature of the Good Friday Agreement in 1998, and more recent political events, imply both that the same underlying conditions for ‘febrility’ in Northern Irish society remain, and that political processes relating to Brexit risk such a reignition of a new decades-long wave of violence. </w:delText>
        </w:r>
      </w:del>
    </w:p>
    <w:p w14:paraId="592C5A61" w14:textId="0CEA9292" w:rsidR="007A7A42" w:rsidRPr="00B03DB4" w:rsidDel="00E34348" w:rsidRDefault="007A7A42" w:rsidP="007A7A42">
      <w:pPr>
        <w:pStyle w:val="Heading1"/>
        <w:rPr>
          <w:del w:id="162" w:author="Jonathan Minton" w:date="2017-06-13T09:49:00Z"/>
          <w:color w:val="auto"/>
        </w:rPr>
      </w:pPr>
      <w:del w:id="163" w:author="Jonathan Minton" w:date="2017-06-13T09:49:00Z">
        <w:r w:rsidRPr="00B03DB4" w:rsidDel="00E34348">
          <w:rPr>
            <w:color w:val="auto"/>
          </w:rPr>
          <w:delText>The Good Friday Agreement [386]</w:delText>
        </w:r>
      </w:del>
    </w:p>
    <w:p w14:paraId="340C66CF" w14:textId="49F1CECC" w:rsidR="007A7A42" w:rsidRPr="00B03DB4" w:rsidRDefault="007A7A42" w:rsidP="007A7A42">
      <w:r w:rsidRPr="00B03DB4">
        <w:t>The power sharing arrangement following the Good Friday Agreement (GFA) has been described as an example of ‘</w:t>
      </w:r>
      <w:proofErr w:type="spellStart"/>
      <w:r w:rsidRPr="00B03DB4">
        <w:t>consociationalism</w:t>
      </w:r>
      <w:proofErr w:type="spellEnd"/>
      <w:r w:rsidRPr="00B03DB4">
        <w:t>’, a system of government in which coalition by both Republicans and Loyalists is mandated; this arrangement was for many years abided to by both sides to avoid either ‘direct rule’ from London (unacceptable to Republicans) or ‘joint sovereignty’ with the Republic of Ireland (unacceptable to Loyalists).</w:t>
      </w:r>
      <w:r w:rsidRPr="00B03DB4">
        <w:fldChar w:fldCharType="begin" w:fldLock="1"/>
      </w:r>
      <w:r w:rsidRPr="00B03DB4">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B03DB4">
        <w:fldChar w:fldCharType="separate"/>
      </w:r>
      <w:r w:rsidRPr="00B03DB4">
        <w:rPr>
          <w:noProof/>
        </w:rPr>
        <w:t>(ANDERSON, 2008)</w:t>
      </w:r>
      <w:r w:rsidRPr="00B03DB4">
        <w:fldChar w:fldCharType="end"/>
      </w:r>
      <w:r w:rsidRPr="00B03DB4">
        <w:t xml:space="preserve"> Questions have therefore been raised about whether the GFA represents or helps to bring about conflict </w:t>
      </w:r>
      <w:r w:rsidRPr="00B03DB4">
        <w:rPr>
          <w:i/>
        </w:rPr>
        <w:t>resolution</w:t>
      </w:r>
      <w:r w:rsidRPr="00B03DB4">
        <w:t xml:space="preserve">, or is simply conflict </w:t>
      </w:r>
      <w:r w:rsidRPr="00B03DB4">
        <w:rPr>
          <w:i/>
        </w:rPr>
        <w:t>management</w:t>
      </w:r>
      <w:r w:rsidRPr="00B03DB4">
        <w:t xml:space="preserve"> (or more pessimistically conflict deferment).</w:t>
      </w:r>
      <w:r w:rsidRPr="00B03DB4">
        <w:fldChar w:fldCharType="begin" w:fldLock="1"/>
      </w:r>
      <w:r w:rsidRPr="00B03DB4">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B03DB4">
        <w:fldChar w:fldCharType="separate"/>
      </w:r>
      <w:r w:rsidRPr="00B03DB4">
        <w:rPr>
          <w:noProof/>
        </w:rPr>
        <w:t>(ANDERSON, 2008)</w:t>
      </w:r>
      <w:r w:rsidRPr="00B03DB4">
        <w:fldChar w:fldCharType="end"/>
      </w:r>
      <w:r w:rsidRPr="00B03DB4">
        <w:t xml:space="preserve"> </w:t>
      </w:r>
      <w:del w:id="164" w:author="Jonathan Minton" w:date="2017-06-13T09:45:00Z">
        <w:r w:rsidRPr="00B03DB4" w:rsidDel="00E34348">
          <w:delText>Consociational governments have their origins in the Dutch experience of managing ‘plural societies’, and based around four prescriptions for political process: grand coalition; proportional representation; mutal veto; and autonomy. It is argued that such arrangements are somewhat segregationalist rather than integrationalist by design.</w:delText>
        </w:r>
        <w:r w:rsidRPr="00B03DB4" w:rsidDel="00E34348">
          <w:fldChar w:fldCharType="begin" w:fldLock="1"/>
        </w:r>
        <w:r w:rsidRPr="00B03DB4" w:rsidDel="00E34348">
          <w:del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"(Dixon, 2011)", "plainTextFormattedCitation" : "(Dixon, 2011)", "previouslyFormattedCitation" : "(Dixon, 2011)" }, "properties" : { "noteIndex" : 0 }, "schema" : "https://github.com/citation-style-language/schema/raw/master/csl-citation.json" }</w:delInstrText>
        </w:r>
        <w:r w:rsidRPr="00B03DB4" w:rsidDel="00E34348">
          <w:fldChar w:fldCharType="separate"/>
        </w:r>
        <w:r w:rsidRPr="00B03DB4" w:rsidDel="00E34348">
          <w:rPr>
            <w:noProof/>
          </w:rPr>
          <w:delText>(Dixon, 2011)</w:delText>
        </w:r>
        <w:r w:rsidRPr="00B03DB4" w:rsidDel="00E34348">
          <w:fldChar w:fldCharType="end"/>
        </w:r>
        <w:r w:rsidRPr="00B03DB4" w:rsidDel="00E34348">
          <w:delText xml:space="preserve"> </w:delText>
        </w:r>
      </w:del>
      <w:r w:rsidRPr="00B03DB4">
        <w:t xml:space="preserve">The </w:t>
      </w:r>
      <w:proofErr w:type="spellStart"/>
      <w:r w:rsidRPr="00B03DB4">
        <w:t>consociational</w:t>
      </w:r>
      <w:proofErr w:type="spellEnd"/>
      <w:r w:rsidRPr="00B03DB4">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B03DB4">
        <w:fldChar w:fldCharType="begin" w:fldLock="1"/>
      </w:r>
      <w:r w:rsidRPr="00B03DB4">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Pr="00B03DB4">
        <w:fldChar w:fldCharType="separate"/>
      </w:r>
      <w:r w:rsidRPr="00B03DB4">
        <w:rPr>
          <w:noProof/>
        </w:rPr>
        <w:t>(McGlynn, Tonge, &amp; McAuley, 2014)</w:t>
      </w:r>
      <w:r w:rsidRPr="00B03DB4">
        <w:fldChar w:fldCharType="end"/>
      </w:r>
      <w:r w:rsidRPr="00B03DB4">
        <w:t xml:space="preserve"> Cross-ethnic political parties have seen only limited success after the GFA compared with sectarian political parties, and this lack of success has been attributed to the </w:t>
      </w:r>
      <w:proofErr w:type="spellStart"/>
      <w:r w:rsidRPr="00B03DB4">
        <w:t>consocational</w:t>
      </w:r>
      <w:proofErr w:type="spellEnd"/>
      <w:r w:rsidRPr="00B03DB4">
        <w:t xml:space="preserve"> institutions established in the wake of the GFA to accommodate (rather than attempt to blend) rival identities.</w:t>
      </w:r>
      <w:r w:rsidRPr="00B03DB4">
        <w:fldChar w:fldCharType="begin" w:fldLock="1"/>
      </w:r>
      <w:r w:rsidRPr="00B03DB4">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Pr="00B03DB4">
        <w:fldChar w:fldCharType="separate"/>
      </w:r>
      <w:r w:rsidRPr="00B03DB4">
        <w:rPr>
          <w:noProof/>
        </w:rPr>
        <w:t>(Murtagh, 2015)</w:t>
      </w:r>
      <w:r w:rsidRPr="00B03DB4">
        <w:fldChar w:fldCharType="end"/>
      </w:r>
    </w:p>
    <w:p w14:paraId="4D7AA72D" w14:textId="6B11FD9A" w:rsidR="00E37237" w:rsidRPr="008001D5" w:rsidRDefault="00E37237" w:rsidP="00E37237">
      <w:r w:rsidRPr="00AF371D">
        <w:t>Cultural and often physical segregation between communities in Northern Ireland begins early in the life course, with</w:t>
      </w:r>
      <w:r w:rsidR="00FD52DB" w:rsidRPr="00AF371D">
        <w:t xml:space="preserve"> Catholics and Protestants o</w:t>
      </w:r>
      <w:r w:rsidRPr="00AF371D">
        <w:t>ften taught in separate schools, limiting opportunities for social contact which have the potential for greater community integration</w:t>
      </w:r>
      <w:del w:id="165" w:author="Jonathan Minton" w:date="2017-06-13T09:45:00Z">
        <w:r w:rsidRPr="00AF371D" w:rsidDel="00E34348">
          <w:delText>.</w:delText>
        </w:r>
        <w:r w:rsidR="00AF371D" w:rsidRPr="00AF371D" w:rsidDel="00E34348">
          <w:delText xml:space="preserve"> Integrated schools were established in Northern Ireland in the early 1980s. Their perceived legitimacy amongst parents may depend more so on the level of trust parents have in head teachers than amongst other school types.</w:delText>
        </w:r>
        <w:r w:rsidR="00AF371D" w:rsidRPr="00AF371D" w:rsidDel="00E34348">
          <w:fldChar w:fldCharType="begin" w:fldLock="1"/>
        </w:r>
        <w:r w:rsidR="00AF371D" w:rsidRPr="00AF371D" w:rsidDel="00E34348">
          <w:delInstrText>ADDIN CSL_CITATION { "citationItems" : [ { "id" : "ITEM-1", "itemData" : { "DOI" : "10.1080/00131881.2016.1232916", "ISSN" : "0013-1881", "PMID" : "92", "abstract" : "Background: Integrated schools were established in Northern Ireland in the early 1980s. With an explicit intention to build better relations between Catholics and Protestants, it has an intuitive appeal in a society which has long experienced sectarian division. Whilst the sector has attracted considerable research, less is understood about how parents' perceive the approach adopted by schools to build intergroup relations.Purpose: The present article seeks to address the gap in the literature by exploring parents' views of integrated education. Drawing on theories of intergroup contact, the paper seeks specifically to explore how parents and head teachers perceive and negotiate the approach that the schools adopt to build intergroup relations.Method: In an attempt to probe the deeper meanings that participants attach to integrated education, a qualitative research approach was adopted; semi-structured interviews were carried out with 17 parents and 2 head teachers in two integrated primary schools.Findings: Through the data analyses, three main aspects were evident. Firstly, the study reveals something of the relational dynamic between head teachers and parents and the significance of this relationship for determining how intergroup relations are pursued in integrated schools. Secondly, it highlights the nebulous nature of identity salience and the practical challenges of making identity salient within mixed identity contexts. Finally, the study suggests the value of qualitative approaches for exploring intergroup contact initiatives.Conclusions: Overall, the paper demonstrates the inherent challenges of establishing an integrated school where good relations will be developed when multiple interpretations of what constitutes an appropriate response to difference and diversity prevails.", "author" : [ { "dropping-particle" : "", "family" : "Donnelly", "given" : "Caitlin", "non-dropping-particle" : "", "parse-names" : false, "suffix" : "" }, { "dropping-particle" : "", "family" : "Furey", "given" : "Andrea", "non-dropping-particle" : "", "parse-names" : false, "suffix" : "" }, { "dropping-particle" : "", "family" : "Hughes", "given" : "Joanne", "non-dropping-particle" : "", "parse-names" : false, "suffix" : "" } ], "container-title" : "Educational Research", "id" : "ITEM-1", "issue" : "4", "issued" : { "date-parts" : [ [ "2016", "10", "30" ] ] }, "note" : "Educ Res-Uk Educ Res-Uk\nISI:000387243400006; Eb3Du; Times Cited:0; Cited References Count:49", "page" : "442-456", "title" : "Integrated schools and intergroup relations in Northern Ireland: the importance of parents", "type" : "article-journal", "volume" : "58" }, "uris" : [ "http://www.mendeley.com/documents/?uuid=78f9631c-4aa8-40b2-bd89-61d68949827f" ] } ], "mendeley" : { "formattedCitation" : "(Donnelly, Furey, &amp; Hughes, 2016)", "plainTextFormattedCitation" : "(Donnelly, Furey, &amp; Hughes, 2016)", "previouslyFormattedCitation" : "(Donnelly, Furey, &amp; Hughes, 2016)" }, "properties" : { "noteIndex" : 0 }, "schema" : "https://github.com/citation-style-language/schema/raw/master/csl-citation.json" }</w:delInstrText>
        </w:r>
        <w:r w:rsidR="00AF371D" w:rsidRPr="00AF371D" w:rsidDel="00E34348">
          <w:fldChar w:fldCharType="separate"/>
        </w:r>
        <w:r w:rsidR="00AF371D" w:rsidRPr="00AF371D" w:rsidDel="00E34348">
          <w:rPr>
            <w:noProof/>
          </w:rPr>
          <w:delText>(Donnelly, Furey, &amp; Hughes, 2016)</w:delText>
        </w:r>
        <w:r w:rsidR="00AF371D" w:rsidRPr="00AF371D" w:rsidDel="00E34348">
          <w:fldChar w:fldCharType="end"/>
        </w:r>
      </w:del>
      <w:r w:rsidR="00AF371D" w:rsidRPr="00AF371D">
        <w:t xml:space="preserve"> Amongst children in </w:t>
      </w:r>
      <w:del w:id="166" w:author="Jonathan Minton" w:date="2017-06-13T09:46:00Z">
        <w:r w:rsidR="00AF371D" w:rsidRPr="00AF371D" w:rsidDel="00E34348">
          <w:delText>integrated and segregated schools in Northern Ireland</w:delText>
        </w:r>
      </w:del>
      <w:r w:rsidR="00AF371D" w:rsidRPr="00AF371D">
        <w:t>,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rsidR="00AF371D" w:rsidRPr="00AF371D">
        <w:fldChar w:fldCharType="begin" w:fldLock="1"/>
      </w:r>
      <w:r w:rsidR="00AF371D" w:rsidRPr="00AF371D">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"(Turner, Tam, Hewstone, Kenworthy, &amp; Cairns, 2013)", "plainTextFormattedCitation" : "(Turner, Tam, Hewstone, Kenworthy, &amp; Cairns, 2013)", "previouslyFormattedCitation" : "(Turner, Tam, Hewstone, Kenworthy, &amp; Cairns, 2013)" }, "properties" : { "noteIndex" : 0 }, "schema" : "https://github.com/citation-style-language/schema/raw/master/csl-citation.json" }</w:instrText>
      </w:r>
      <w:r w:rsidR="00AF371D" w:rsidRPr="00AF371D">
        <w:fldChar w:fldCharType="separate"/>
      </w:r>
      <w:r w:rsidR="00AF371D" w:rsidRPr="00AF371D">
        <w:rPr>
          <w:noProof/>
        </w:rPr>
        <w:t>(Turner, Tam, Hewstone, Kenworthy, &amp; Cairns, 2013)</w:t>
      </w:r>
      <w:r w:rsidR="00AF371D" w:rsidRPr="00AF371D">
        <w:fldChar w:fldCharType="end"/>
      </w:r>
      <w:r w:rsidRPr="00AF371D">
        <w:t xml:space="preserve"> </w:t>
      </w:r>
      <w:r w:rsidR="00FD52DB" w:rsidRPr="00AF371D">
        <w:t>According to the contact hypothesis, if people from opposing groups are brought into contact with each other under certain optimal conditions then conflict between groups can be reduced.</w:t>
      </w:r>
      <w:r w:rsidR="00FD52DB" w:rsidRPr="00AF371D">
        <w:fldChar w:fldCharType="begin" w:fldLock="1"/>
      </w:r>
      <w:r w:rsidR="00FD52DB" w:rsidRPr="00AF371D">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"(Allport, 1954)", "plainTextFormattedCitation" : "(Allport, 1954)", "previouslyFormattedCitation" : "(Allport, 1954)" }, "properties" : { "noteIndex" : 0 }, "schema" : "https://github.com/citation-style-language/schema/raw/master/csl-citation.json" }</w:instrText>
      </w:r>
      <w:r w:rsidR="00FD52DB" w:rsidRPr="00AF371D">
        <w:fldChar w:fldCharType="separate"/>
      </w:r>
      <w:r w:rsidR="00FD52DB" w:rsidRPr="00AF371D">
        <w:rPr>
          <w:noProof/>
        </w:rPr>
        <w:t>(Allport, 1954)</w:t>
      </w:r>
      <w:r w:rsidR="00FD52DB" w:rsidRPr="00AF371D">
        <w:fldChar w:fldCharType="end"/>
      </w:r>
      <w:r w:rsidR="00FD52DB" w:rsidRPr="00AF371D">
        <w:t xml:space="preserve"> </w:t>
      </w:r>
      <w:del w:id="167" w:author="Jonathan Minton" w:date="2017-06-13T09:46:00Z">
        <w:r w:rsidR="00AF371D" w:rsidRPr="00AF371D" w:rsidDel="00E34348">
          <w:delText>The benefits of intergroup contact for reducing out-group prejudice amongst school children has been found in all school types (segregated, mixed and integrated).</w:delText>
        </w:r>
        <w:r w:rsidR="00AF371D" w:rsidRPr="00AF371D" w:rsidDel="00E34348">
          <w:fldChar w:fldCharType="begin" w:fldLock="1"/>
        </w:r>
        <w:r w:rsidR="00AF371D" w:rsidRPr="00AF371D" w:rsidDel="00E34348">
          <w:del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"(J. Hughes, Campbell, Lolliot, Hewstone, &amp; Gallagher, 2013)", "plainTextFormattedCitation" : "(J. Hughes, Campbell, Lolliot, Hewstone, &amp; Gallagher, 2013)", "previouslyFormattedCitation" : "(J. Hughes, Campbell, Lolliot, Hewstone, &amp; Gallagher, 2013)" }, "properties" : { "noteIndex" : 0 }, "schema" : "https://github.com/citation-style-language/schema/raw/master/csl-citation.json" }</w:delInstrText>
        </w:r>
        <w:r w:rsidR="00AF371D" w:rsidRPr="00AF371D" w:rsidDel="00E34348">
          <w:fldChar w:fldCharType="separate"/>
        </w:r>
        <w:r w:rsidR="00AF371D" w:rsidRPr="00AF371D" w:rsidDel="00E34348">
          <w:rPr>
            <w:noProof/>
          </w:rPr>
          <w:delText xml:space="preserve">(J. Hughes, Campbell, Lolliot, </w:delText>
        </w:r>
        <w:r w:rsidR="00AF371D" w:rsidRPr="00AF371D" w:rsidDel="00E34348">
          <w:rPr>
            <w:noProof/>
          </w:rPr>
          <w:lastRenderedPageBreak/>
          <w:delText>Hewstone, &amp; Gallagher, 2013)</w:delText>
        </w:r>
        <w:r w:rsidR="00AF371D" w:rsidRPr="00AF371D" w:rsidDel="00E34348">
          <w:fldChar w:fldCharType="end"/>
        </w:r>
        <w:r w:rsidR="00AF371D" w:rsidRPr="00AF371D" w:rsidDel="00E34348">
          <w:delText xml:space="preserve"> Segregated schools appear to contribute to in-group bias and out-group prejudice amongst school children, with broader political ramifications.</w:delText>
        </w:r>
        <w:r w:rsidR="00AF371D" w:rsidRPr="00AF371D" w:rsidDel="00E34348">
          <w:fldChar w:fldCharType="begin" w:fldLock="1"/>
        </w:r>
        <w:r w:rsidR="00AF371D" w:rsidRPr="00AF371D" w:rsidDel="00E34348">
          <w:del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"(J. Hughes, 2011)", "plainTextFormattedCitation" : "(J. Hughes, 2011)", "previouslyFormattedCitation" : "(J. Hughes, 2011)" }, "properties" : { "noteIndex" : 0 }, "schema" : "https://github.com/citation-style-language/schema/raw/master/csl-citation.json" }</w:delInstrText>
        </w:r>
        <w:r w:rsidR="00AF371D" w:rsidRPr="00AF371D" w:rsidDel="00E34348">
          <w:fldChar w:fldCharType="separate"/>
        </w:r>
        <w:r w:rsidR="00AF371D" w:rsidRPr="00AF371D" w:rsidDel="00E34348">
          <w:rPr>
            <w:noProof/>
          </w:rPr>
          <w:delText>(J. Hughes, 2011)</w:delText>
        </w:r>
        <w:r w:rsidR="00AF371D" w:rsidRPr="00AF371D" w:rsidDel="00E34348">
          <w:fldChar w:fldCharType="end"/>
        </w:r>
        <w:r w:rsidR="00AF371D" w:rsidRPr="00AF371D" w:rsidDel="00E34348">
          <w:delText xml:space="preserve"> </w:delText>
        </w:r>
      </w:del>
      <w:r w:rsidRPr="00AF371D">
        <w:t xml:space="preserve">Given the </w:t>
      </w:r>
      <w:proofErr w:type="spellStart"/>
      <w:r w:rsidRPr="00AF371D">
        <w:t>consociational</w:t>
      </w:r>
      <w:proofErr w:type="spellEnd"/>
      <w:r w:rsidRPr="00AF371D">
        <w:t xml:space="preserve"> emphasis of the GFA, a</w:t>
      </w:r>
      <w:r w:rsidR="00FD52DB" w:rsidRPr="00AF371D">
        <w:t>n outcome of the Northern Ireland peace process may have been to reduce earlier trends towards integrated education, in order for the agreement to be mutually acceptable by both nationalists and unionists.</w:t>
      </w:r>
      <w:r w:rsidR="00FD52DB" w:rsidRPr="00AF371D">
        <w:fldChar w:fldCharType="begin" w:fldLock="1"/>
      </w:r>
      <w:r w:rsidR="00FD52DB" w:rsidRPr="00AF371D">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"(Nolan, 2007)", "plainTextFormattedCitation" : "(Nolan, 2007)", "previouslyFormattedCitation" : "(Nolan, 2007)" }, "properties" : { "noteIndex" : 0 }, "schema" : "https://github.com/citation-style-language/schema/raw/master/csl-citation.json" }</w:instrText>
      </w:r>
      <w:r w:rsidR="00FD52DB" w:rsidRPr="00AF371D">
        <w:fldChar w:fldCharType="separate"/>
      </w:r>
      <w:r w:rsidR="00FD52DB" w:rsidRPr="00AF371D">
        <w:rPr>
          <w:noProof/>
        </w:rPr>
        <w:t>(Nolan, 2007)</w:t>
      </w:r>
      <w:r w:rsidR="00FD52DB" w:rsidRPr="00AF371D">
        <w:fldChar w:fldCharType="end"/>
      </w:r>
      <w:r w:rsidR="00FD52DB" w:rsidRPr="00AF371D">
        <w:t xml:space="preserve"> </w:t>
      </w:r>
      <w:r w:rsidR="008001D5" w:rsidRPr="00AF371D">
        <w:t>Lack of contact between groups can be self-sustaining, as a precondition for increased intergroup contact may be reduced intergroup anxiety; anxiety and lack of c</w:t>
      </w:r>
      <w:r w:rsidR="008001D5" w:rsidRPr="008001D5">
        <w:t>ontact can therefore be mutually reinforcing, and poor quality contact may further increase anxiety, as well as relative intergroup status – meeting on equal terms – which can further increase intergroup anxiety and reduce positive contact.</w:t>
      </w:r>
      <w:r w:rsidR="008001D5" w:rsidRPr="008001D5">
        <w:fldChar w:fldCharType="begin" w:fldLock="1"/>
      </w:r>
      <w:r w:rsidR="008001D5" w:rsidRPr="008001D5">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"(Nicole Tausch, Hewstone, Kenworthy, Cairns, &amp; Christ, 2007)", "plainTextFormattedCitation" : "(Nicole Tausch, Hewstone, Kenworthy, Cairns, &amp; Christ, 2007)", "previouslyFormattedCitation" : "(Nicole Tausch, Hewstone, Kenworthy, Cairns, &amp; Christ, 2007)" }, "properties" : { "noteIndex" : 0 }, "schema" : "https://github.com/citation-style-language/schema/raw/master/csl-citation.json" }</w:instrText>
      </w:r>
      <w:r w:rsidR="008001D5" w:rsidRPr="008001D5">
        <w:fldChar w:fldCharType="separate"/>
      </w:r>
      <w:r w:rsidR="008001D5" w:rsidRPr="008001D5">
        <w:rPr>
          <w:noProof/>
        </w:rPr>
        <w:t>(Nicole Tausch, Hewstone, Kenworthy, Cairns, &amp; Christ, 2007)</w:t>
      </w:r>
      <w:r w:rsidR="008001D5" w:rsidRPr="008001D5">
        <w:fldChar w:fldCharType="end"/>
      </w:r>
      <w:r w:rsidR="008001D5" w:rsidRPr="008001D5">
        <w:t xml:space="preserve"> </w:t>
      </w:r>
      <w:del w:id="168" w:author="Jonathan Minton" w:date="2017-06-13T09:47:00Z">
        <w:r w:rsidRPr="008001D5" w:rsidDel="00E34348">
          <w:delTex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w:delText>
        </w:r>
        <w:r w:rsidRPr="008001D5" w:rsidDel="00E34348">
          <w:fldChar w:fldCharType="begin" w:fldLock="1"/>
        </w:r>
        <w:r w:rsidRPr="008001D5" w:rsidDel="00E34348">
          <w:del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"(Thomas F Pettigrew, Tropp, Wagner, &amp; Christ, 2011)", "plainTextFormattedCitation" : "(Thomas F Pettigrew, Tropp, Wagner, &amp; Christ, 2011)", "previouslyFormattedCitation" : "(Thomas F Pettigrew, Tropp, Wagner, &amp; Christ, 2011)" }, "properties" : { "noteIndex" : 0 }, "schema" : "https://github.com/citation-style-language/schema/raw/master/csl-citation.json" }</w:delInstrText>
        </w:r>
        <w:r w:rsidRPr="008001D5" w:rsidDel="00E34348">
          <w:fldChar w:fldCharType="separate"/>
        </w:r>
        <w:r w:rsidRPr="008001D5" w:rsidDel="00E34348">
          <w:rPr>
            <w:noProof/>
          </w:rPr>
          <w:delText>(Thomas F Pettigrew, Tropp, Wagner, &amp; Christ, 2011)</w:delText>
        </w:r>
        <w:r w:rsidRPr="008001D5" w:rsidDel="00E34348">
          <w:fldChar w:fldCharType="end"/>
        </w:r>
        <w:r w:rsidRPr="008001D5" w:rsidDel="00E34348">
          <w:delText xml:space="preserve"> This capacity f</w:delText>
        </w:r>
      </w:del>
      <w:ins w:id="169" w:author="Jonathan Minton" w:date="2017-06-13T09:47:00Z">
        <w:r w:rsidR="00E34348">
          <w:t>F</w:t>
        </w:r>
      </w:ins>
      <w:r w:rsidRPr="008001D5">
        <w:t xml:space="preserve">or positive contact with a primary outgroup </w:t>
      </w:r>
      <w:del w:id="170" w:author="Jonathan Minton" w:date="2017-06-13T09:47:00Z">
        <w:r w:rsidRPr="008001D5" w:rsidDel="00E34348">
          <w:delText xml:space="preserve">to </w:delText>
        </w:r>
      </w:del>
      <w:ins w:id="171" w:author="Jonathan Minton" w:date="2017-06-13T09:47:00Z">
        <w:r w:rsidR="00E34348">
          <w:t>can</w:t>
        </w:r>
        <w:r w:rsidR="00E34348" w:rsidRPr="008001D5">
          <w:t xml:space="preserve"> </w:t>
        </w:r>
      </w:ins>
      <w:r w:rsidRPr="008001D5">
        <w:t xml:space="preserve">lead to generalised positivity towards other outgroups is known as the secondary transfer effect (STE). </w:t>
      </w:r>
      <w:r w:rsidRPr="008001D5">
        <w:fldChar w:fldCharType="begin" w:fldLock="1"/>
      </w:r>
      <w:r w:rsidRPr="008001D5">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"(Nicole Tausch et al., 2010)", "plainTextFormattedCitation" : "(Nicole Tausch et al., 2010)", "previouslyFormattedCitation" : "(Nicole Tausch et al., 2010)" }, "properties" : { "noteIndex" : 0 }, "schema" : "https://github.com/citation-style-language/schema/raw/master/csl-citation.json" }</w:instrText>
      </w:r>
      <w:r w:rsidRPr="008001D5">
        <w:fldChar w:fldCharType="separate"/>
      </w:r>
      <w:r w:rsidRPr="008001D5">
        <w:rPr>
          <w:noProof/>
        </w:rPr>
        <w:t>(Nicole Tausch et al., 2010)</w:t>
      </w:r>
      <w:r w:rsidRPr="008001D5">
        <w:fldChar w:fldCharType="end"/>
      </w:r>
      <w:r w:rsidRPr="008001D5">
        <w:t xml:space="preserve"> </w:t>
      </w:r>
      <w:r w:rsidR="008001D5" w:rsidRPr="008001D5">
        <w:t>The conflict and its revolution may have affected broader social attitudes held by prominent individuals in the region, such as attitudes towards homosexuality.</w:t>
      </w:r>
      <w:r w:rsidR="008001D5" w:rsidRPr="008001D5">
        <w:fldChar w:fldCharType="begin" w:fldLock="1"/>
      </w:r>
      <w:r w:rsidR="008001D5" w:rsidRPr="008001D5">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 "plainTextFormattedCitation" : "(Ashe, 2009)", "previouslyFormattedCitation" : "(Ashe, 2009)" }, "properties" : { "noteIndex" : 0 }, "schema" : "https://github.com/citation-style-language/schema/raw/master/csl-citation.json" }</w:instrText>
      </w:r>
      <w:r w:rsidR="008001D5" w:rsidRPr="008001D5">
        <w:fldChar w:fldCharType="separate"/>
      </w:r>
      <w:r w:rsidR="008001D5" w:rsidRPr="008001D5">
        <w:rPr>
          <w:noProof/>
        </w:rPr>
        <w:t>(Ashe, 2009)</w:t>
      </w:r>
      <w:r w:rsidR="008001D5" w:rsidRPr="008001D5">
        <w:fldChar w:fldCharType="end"/>
      </w:r>
      <w:r w:rsidR="008001D5" w:rsidRPr="008001D5">
        <w:t xml:space="preserve">  </w:t>
      </w:r>
      <w:del w:id="172" w:author="Jonathan Minton" w:date="2017-06-13T09:47:00Z">
        <w:r w:rsidR="008001D5" w:rsidRPr="008001D5" w:rsidDel="00E34348">
          <w:delText>Analysis of data from 1989 and 1991 found that contact between groups in Northern Ireland was associated with more positive attitudes to denominational mixing, intergroup forgiveness, perspective taking and trust.</w:delText>
        </w:r>
        <w:r w:rsidR="008001D5" w:rsidRPr="008001D5" w:rsidDel="00E34348">
          <w:fldChar w:fldCharType="begin" w:fldLock="1"/>
        </w:r>
        <w:r w:rsidR="008001D5" w:rsidRPr="008001D5" w:rsidDel="00E34348">
          <w:del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"(Hewstone, Cairns, Voci, Hamberger, &amp; Niens, 2006)", "plainTextFormattedCitation" : "(Hewstone, Cairns, Voci, Hamberger, &amp; Niens, 2006)", "previouslyFormattedCitation" : "(Hewstone, Cairns, Voci, Hamberger, &amp; Niens, 2006)" }, "properties" : { "noteIndex" : 0 }, "schema" : "https://github.com/citation-style-language/schema/raw/master/csl-citation.json" }</w:delInstrText>
        </w:r>
        <w:r w:rsidR="008001D5" w:rsidRPr="008001D5" w:rsidDel="00E34348">
          <w:fldChar w:fldCharType="separate"/>
        </w:r>
        <w:r w:rsidR="008001D5" w:rsidRPr="008001D5" w:rsidDel="00E34348">
          <w:rPr>
            <w:noProof/>
          </w:rPr>
          <w:delText>(Hewstone, Cairns, Voci, Hamberger, &amp; Niens, 2006)</w:delText>
        </w:r>
        <w:r w:rsidR="008001D5" w:rsidRPr="008001D5" w:rsidDel="00E34348">
          <w:fldChar w:fldCharType="end"/>
        </w:r>
        <w:r w:rsidR="008001D5" w:rsidRPr="008001D5" w:rsidDel="00E34348">
          <w:delText xml:space="preserve">  </w:delText>
        </w:r>
      </w:del>
      <w:r w:rsidRPr="008001D5">
        <w:t>Northern Ireland remains by many measures the most socially conservative part of the UK, including being the only part of the UK where abortions are illegal</w:t>
      </w:r>
      <w:r w:rsidR="008001D5" w:rsidRPr="008001D5">
        <w:t>. Gay marriage is legal within the Republic of Ireland, while remaining illegal in Northern Ireland. It may well be that some of this social conservatism stems from high levels of antipathy towards primary outgroups, leading to lower empathy towards secondary outgroups – such as immigrants, homosexuals and teenage parents – about which some of these socially conservative policies are targeted; conversely, increased integration between Protestants and Catholics in Northern Ireland may lead to increased social liberalism more generally. Perhaps because there is further to travel along this social liberalism axis, r</w:t>
      </w:r>
      <w:r w:rsidRPr="008001D5">
        <w:t xml:space="preserve">esearch assessing the extent of </w:t>
      </w:r>
      <w:r w:rsidR="008001D5" w:rsidRPr="008001D5">
        <w:t xml:space="preserve">STEs </w:t>
      </w:r>
      <w:r w:rsidRPr="008001D5">
        <w:t>suggests that the effects of positive contact on attitudes to secondary groups may be stronger in Northern Ireland than in Germany.</w:t>
      </w:r>
      <w:r w:rsidRPr="008001D5">
        <w:fldChar w:fldCharType="begin" w:fldLock="1"/>
      </w:r>
      <w:r w:rsidRPr="008001D5">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Hewstone, &amp; Tausch, 2014)", "plainTextFormattedCitation" : "(Schmid, Hewstone, &amp; Tausch, 2014)", "previouslyFormattedCitation" : "(Schmid, Hewstone, &amp; Tausch, 2014)" }, "properties" : { "noteIndex" : 0 }, "schema" : "https://github.com/citation-style-language/schema/raw/master/csl-citation.json" }</w:instrText>
      </w:r>
      <w:r w:rsidRPr="008001D5">
        <w:fldChar w:fldCharType="separate"/>
      </w:r>
      <w:r w:rsidRPr="008001D5">
        <w:rPr>
          <w:noProof/>
        </w:rPr>
        <w:t>(Schmid, Hewstone, &amp; Tausch, 2014)</w:t>
      </w:r>
      <w:r w:rsidRPr="008001D5">
        <w:fldChar w:fldCharType="end"/>
      </w:r>
    </w:p>
    <w:p w14:paraId="6E671166" w14:textId="5D566AC8" w:rsidR="00FD52DB" w:rsidRPr="00FD52DB" w:rsidDel="00E34348" w:rsidRDefault="00EF2178" w:rsidP="00FD52DB">
      <w:pPr>
        <w:rPr>
          <w:del w:id="173" w:author="Jonathan Minton" w:date="2017-06-13T09:47:00Z"/>
        </w:rPr>
      </w:pPr>
      <w:moveToRangeStart w:id="174" w:author="Jonathan Minton" w:date="2017-06-13T09:51:00Z" w:name="move485110834"/>
      <w:moveTo w:id="175" w:author="Jonathan Minton" w:date="2017-06-13T09:51:00Z">
        <w:r w:rsidRPr="001D36B8">
          <w:rPr>
            <w:color w:val="FF0000"/>
          </w:rPr>
          <w:t xml:space="preserve">Catholics in Northern Ireland had disadvantaged class positions relative to Protestants for much of the period 1922 to 1972, but these inequalities had sharply reduced by 1996. </w:t>
        </w:r>
        <w:r w:rsidRPr="001D36B8">
          <w:rPr>
            <w:color w:val="FF0000"/>
          </w:rPr>
          <w:fldChar w:fldCharType="begin" w:fldLock="1"/>
        </w:r>
        <w:r w:rsidRPr="001D36B8">
          <w:rPr>
            <w:color w:val="FF0000"/>
          </w:rPr>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1D36B8">
          <w:rPr>
            <w:color w:val="FF0000"/>
          </w:rPr>
          <w:fldChar w:fldCharType="separate"/>
        </w:r>
        <w:r w:rsidRPr="001D36B8">
          <w:rPr>
            <w:noProof/>
            <w:color w:val="FF0000"/>
          </w:rPr>
          <w:t>(Breen, 2000)</w:t>
        </w:r>
        <w:r w:rsidRPr="001D36B8">
          <w:rPr>
            <w:color w:val="FF0000"/>
          </w:rPr>
          <w:fldChar w:fldCharType="end"/>
        </w:r>
        <w:r w:rsidRPr="001D36B8">
          <w:rPr>
            <w:color w:val="FF0000"/>
          </w:rPr>
          <w:t xml:space="preserve"> Structural inequalities – perceived or real – that exist between groups can affect both rates and quality of inter-group contact, as well as negative outgroup attitudes.</w:t>
        </w:r>
        <w:r w:rsidRPr="001D36B8">
          <w:rPr>
            <w:color w:val="FF0000"/>
          </w:rPr>
          <w:fldChar w:fldCharType="begin" w:fldLock="1"/>
        </w:r>
        <w:r>
          <w:rPr>
            <w:color w:val="FF0000"/>
          </w:rPr>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Schmid, Lolliot, Al Ramiah, &amp; Hewstone, 2016)", "plainTextFormattedCitation" : "(Kauff, Schmid, Lolliot, Al Ramiah, &amp; Hewstone, 2016)", "previouslyFormattedCitation" : "(Kauff, Schmid, Lolliot, Al Ramiah, &amp; Hewstone, 2016)" }, "properties" : { "noteIndex" : 0 }, "schema" : "https://github.com/citation-style-language/schema/raw/master/csl-citation.json" }</w:instrText>
        </w:r>
        <w:r w:rsidRPr="001D36B8">
          <w:rPr>
            <w:color w:val="FF0000"/>
          </w:rPr>
          <w:fldChar w:fldCharType="separate"/>
        </w:r>
        <w:r w:rsidRPr="005223FE">
          <w:rPr>
            <w:noProof/>
            <w:color w:val="FF0000"/>
          </w:rPr>
          <w:t>(</w:t>
        </w:r>
        <w:proofErr w:type="spellStart"/>
        <w:r w:rsidRPr="005223FE">
          <w:rPr>
            <w:noProof/>
            <w:color w:val="FF0000"/>
          </w:rPr>
          <w:t>Kauff</w:t>
        </w:r>
        <w:proofErr w:type="spellEnd"/>
        <w:r w:rsidRPr="005223FE">
          <w:rPr>
            <w:noProof/>
            <w:color w:val="FF0000"/>
          </w:rPr>
          <w:t>, Schmid, Lolliot, Al Ramiah, &amp; Hewstone, 2016)</w:t>
        </w:r>
        <w:r w:rsidRPr="001D36B8">
          <w:rPr>
            <w:color w:val="FF0000"/>
          </w:rPr>
          <w:fldChar w:fldCharType="end"/>
        </w:r>
        <w:r w:rsidRPr="001D36B8">
          <w:rPr>
            <w:color w:val="FF0000"/>
          </w:rPr>
          <w:t xml:space="preserve"> The Catholic share of Northern Ireland’s population has been steadily rising throughout the 1970s and 1980s.</w:t>
        </w:r>
        <w:r w:rsidRPr="001D36B8">
          <w:rPr>
            <w:color w:val="FF0000"/>
          </w:rPr>
          <w:fldChar w:fldCharType="begin" w:fldLock="1"/>
        </w:r>
        <w:r w:rsidRPr="001D36B8">
          <w:rPr>
            <w:color w:val="FF0000"/>
          </w:rP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1D36B8">
          <w:rPr>
            <w:color w:val="FF0000"/>
          </w:rPr>
          <w:fldChar w:fldCharType="separate"/>
        </w:r>
        <w:r w:rsidRPr="001D36B8">
          <w:rPr>
            <w:noProof/>
            <w:color w:val="FF0000"/>
          </w:rPr>
          <w:t>(O’Leary, 1995)</w:t>
        </w:r>
        <w:r w:rsidRPr="001D36B8">
          <w:rPr>
            <w:color w:val="FF0000"/>
          </w:rPr>
          <w:fldChar w:fldCharType="end"/>
        </w:r>
      </w:moveTo>
      <w:moveToRangeEnd w:id="174"/>
    </w:p>
    <w:p w14:paraId="5AD0E58B" w14:textId="2FD802A7" w:rsidR="007A7A42" w:rsidRPr="00FD52DB" w:rsidRDefault="00FD52DB" w:rsidP="007A7A42">
      <w:r w:rsidRPr="00FD52DB">
        <w:t>An economic resurgence followed the GFA, with important implications for migration, with the region changing from experiencing net out-migration to net in-migration, drawing migrants – as with much of the UK – from predominantly former Eastern bloc countries.</w:t>
      </w:r>
      <w:ins w:id="176" w:author="Jonathan Minton" w:date="2017-06-13T09:48:00Z">
        <w:r w:rsidR="00E34348" w:rsidRPr="00E34348">
          <w:t xml:space="preserve"> </w:t>
        </w:r>
        <w:r w:rsidR="00E34348" w:rsidRPr="00FD52DB">
          <w:t xml:space="preserve">(Ellis &amp; McKay, 2000) </w:t>
        </w:r>
      </w:ins>
      <w:r w:rsidRPr="00FD52DB">
        <w:t>(</w:t>
      </w:r>
      <w:proofErr w:type="spellStart"/>
      <w:r w:rsidRPr="00FD52DB">
        <w:t>Geoghegan</w:t>
      </w:r>
      <w:proofErr w:type="spellEnd"/>
      <w:r w:rsidRPr="00FD52DB">
        <w:t xml:space="preserve">, 2008; </w:t>
      </w:r>
      <w:proofErr w:type="spellStart"/>
      <w:r w:rsidRPr="00FD52DB">
        <w:t>Jarman</w:t>
      </w:r>
      <w:proofErr w:type="spellEnd"/>
      <w:r w:rsidRPr="00FD52DB">
        <w:t xml:space="preserve">, 2006) Increased exposure to a greater diversity of ethnicities and cultural backgrounds led to an increased focus on acts of racism and anti-racism in the region. </w:t>
      </w:r>
      <w:del w:id="177" w:author="Jonathan Minton" w:date="2017-06-13T09:48:00Z">
        <w:r w:rsidRPr="00FD52DB" w:rsidDel="00E34348">
          <w:delText xml:space="preserve">It has been argued that even statements of anti-racism, such as those presented on public murals, still employ sectarian narratives.(Geoghegan, 2008)   The apparent stability of peace in Northern Ireland since the Good Friday Agreement has allowed for a greater focus on economic regeneration in Belfast.(Ellis &amp; McKay, 2000) Infrastructure which emerged during the conflict – such as military </w:delText>
        </w:r>
        <w:r w:rsidRPr="00FD52DB" w:rsidDel="00E34348">
          <w:lastRenderedPageBreak/>
          <w:delText>installations and sectarian street murals - are now being promoted as tourist attractions.(McDowell, 2008)</w:delText>
        </w:r>
      </w:del>
    </w:p>
    <w:p w14:paraId="50769376" w14:textId="17E2D36E" w:rsidR="008001D5" w:rsidRPr="00F119C2" w:rsidDel="00EF2178" w:rsidRDefault="008001D5" w:rsidP="008001D5">
      <w:pPr>
        <w:pStyle w:val="Heading1"/>
        <w:rPr>
          <w:del w:id="178" w:author="Jonathan Minton" w:date="2017-06-13T09:56:00Z"/>
          <w:color w:val="FF0000"/>
        </w:rPr>
      </w:pPr>
      <w:del w:id="179" w:author="Jonathan Minton" w:date="2017-06-13T09:56:00Z">
        <w:r w:rsidRPr="00F119C2" w:rsidDel="00EF2178">
          <w:rPr>
            <w:color w:val="FF0000"/>
          </w:rPr>
          <w:delText>European Union</w:delText>
        </w:r>
      </w:del>
    </w:p>
    <w:p w14:paraId="70040595" w14:textId="0DAE0F56" w:rsidR="008001D5" w:rsidRPr="00F119C2" w:rsidDel="00EF2178" w:rsidRDefault="008001D5" w:rsidP="008001D5">
      <w:pPr>
        <w:rPr>
          <w:del w:id="180" w:author="Jonathan Minton" w:date="2017-06-13T09:56:00Z"/>
          <w:color w:val="FF0000"/>
        </w:rPr>
      </w:pPr>
      <w:del w:id="181" w:author="Jonathan Minton" w:date="2017-06-13T09:56:00Z">
        <w:r w:rsidRPr="00F119C2" w:rsidDel="00EF2178">
          <w:rPr>
            <w:color w:val="FF0000"/>
          </w:rPr>
          <w:delText>The EU has been seen as important to conflict resolution and facilitating British-Irish cooperation in Northern Ireland.</w:delText>
        </w:r>
        <w:r w:rsidRPr="00F119C2" w:rsidDel="00EF2178">
          <w:rPr>
            <w:color w:val="FF0000"/>
          </w:rPr>
          <w:fldChar w:fldCharType="begin" w:fldLock="1"/>
        </w:r>
        <w:r w:rsidRPr="00F119C2" w:rsidDel="00EF2178">
          <w:rPr>
            <w:color w:val="FF0000"/>
          </w:rPr>
          <w:del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"(Tannam, 2012)", "plainTextFormattedCitation" : "(Tannam, 2012)", "previouslyFormattedCitation" : "(Tannam, 2012)" }, "properties" : { "noteIndex" : 0 }, "schema" : "https://github.com/citation-style-language/schema/raw/master/csl-citation.json" }</w:delInstrText>
        </w:r>
        <w:r w:rsidRPr="00F119C2" w:rsidDel="00EF2178">
          <w:rPr>
            <w:color w:val="FF0000"/>
          </w:rPr>
          <w:fldChar w:fldCharType="separate"/>
        </w:r>
        <w:r w:rsidRPr="00F119C2" w:rsidDel="00EF2178">
          <w:rPr>
            <w:noProof/>
            <w:color w:val="FF0000"/>
          </w:rPr>
          <w:delText>(Tannam, 2012)</w:delText>
        </w:r>
        <w:r w:rsidRPr="00F119C2" w:rsidDel="00EF2178">
          <w:rPr>
            <w:color w:val="FF0000"/>
          </w:rPr>
          <w:fldChar w:fldCharType="end"/>
        </w:r>
        <w:r w:rsidRPr="00F119C2" w:rsidDel="00EF2178">
          <w:rPr>
            <w:color w:val="FF0000"/>
          </w:rPr>
          <w:delText xml:space="preserve"> </w:delText>
        </w:r>
      </w:del>
      <w:del w:id="182" w:author="Jonathan Minton" w:date="2017-06-13T09:53:00Z">
        <w:r w:rsidRPr="00F119C2" w:rsidDel="00EF2178">
          <w:rPr>
            <w:color w:val="FF0000"/>
          </w:rPr>
          <w:delText>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delText>
        </w:r>
        <w:r w:rsidRPr="00F119C2" w:rsidDel="00EF2178">
          <w:rPr>
            <w:color w:val="FF0000"/>
          </w:rPr>
          <w:fldChar w:fldCharType="begin" w:fldLock="1"/>
        </w:r>
        <w:r w:rsidRPr="00F119C2" w:rsidDel="00EF2178">
          <w:rPr>
            <w:color w:val="FF0000"/>
          </w:rPr>
          <w:del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delInstrText>
        </w:r>
        <w:r w:rsidRPr="00F119C2" w:rsidDel="00EF2178">
          <w:rPr>
            <w:color w:val="FF0000"/>
          </w:rPr>
          <w:fldChar w:fldCharType="separate"/>
        </w:r>
        <w:r w:rsidRPr="00F119C2" w:rsidDel="00EF2178">
          <w:rPr>
            <w:noProof/>
            <w:color w:val="FF0000"/>
          </w:rPr>
          <w:delText>(Tannam, 2007)</w:delText>
        </w:r>
        <w:r w:rsidRPr="00F119C2" w:rsidDel="00EF2178">
          <w:rPr>
            <w:color w:val="FF0000"/>
          </w:rPr>
          <w:fldChar w:fldCharType="end"/>
        </w:r>
        <w:r w:rsidRPr="00F119C2" w:rsidDel="00EF2178">
          <w:rPr>
            <w:color w:val="FF0000"/>
          </w:rPr>
          <w:delText xml:space="preserve"> </w:delText>
        </w:r>
      </w:del>
      <w:moveFromRangeStart w:id="183" w:author="Jonathan Minton" w:date="2017-06-13T09:55:00Z" w:name="move485111034"/>
      <w:moveFrom w:id="184" w:author="Jonathan Minton" w:date="2017-06-13T09:55:00Z">
        <w:del w:id="185" w:author="Jonathan Minton" w:date="2017-06-13T09:56:00Z">
          <w:r w:rsidRPr="00F119C2" w:rsidDel="00EF2178">
            <w:rPr>
              <w:color w:val="FF0000"/>
            </w:rPr>
            <w:delText>The EU may also have been encouraged to take a more pro-active role in the region due to a perceived failure at ethnic conflict mitigation in the Balkans in the early 1990s.</w:delText>
          </w:r>
          <w:r w:rsidRPr="00F119C2" w:rsidDel="00EF2178">
            <w:rPr>
              <w:color w:val="FF0000"/>
            </w:rPr>
            <w:fldChar w:fldCharType="begin" w:fldLock="1"/>
          </w:r>
          <w:r w:rsidRPr="00F119C2" w:rsidDel="00EF2178">
            <w:rPr>
              <w:color w:val="FF0000"/>
            </w:rPr>
            <w:del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delInstrText>
          </w:r>
          <w:r w:rsidRPr="00F119C2" w:rsidDel="00EF2178">
            <w:rPr>
              <w:color w:val="FF0000"/>
            </w:rPr>
            <w:fldChar w:fldCharType="separate"/>
          </w:r>
          <w:r w:rsidRPr="00F119C2" w:rsidDel="00EF2178">
            <w:rPr>
              <w:noProof/>
              <w:color w:val="FF0000"/>
            </w:rPr>
            <w:delText>(Tannam, 2007)</w:delText>
          </w:r>
          <w:r w:rsidRPr="00F119C2" w:rsidDel="00EF2178">
            <w:rPr>
              <w:color w:val="FF0000"/>
            </w:rPr>
            <w:fldChar w:fldCharType="end"/>
          </w:r>
          <w:r w:rsidRPr="00F119C2" w:rsidDel="00EF2178">
            <w:rPr>
              <w:color w:val="FF0000"/>
            </w:rPr>
            <w:delText xml:space="preserve">  It has been suggested that the EU 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delText>
          </w:r>
          <w:r w:rsidRPr="00F119C2" w:rsidDel="00EF2178">
            <w:rPr>
              <w:color w:val="FF0000"/>
            </w:rPr>
            <w:fldChar w:fldCharType="begin" w:fldLock="1"/>
          </w:r>
          <w:r w:rsidDel="00EF2178">
            <w:rPr>
              <w:color w:val="FF0000"/>
            </w:rPr>
            <w:del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"(Diez, Stetter, &amp; Albert, 2006)", "plainTextFormattedCitation" : "(Diez, Stetter, &amp; Albert, 2006)", "previouslyFormattedCitation" : "(Diez, Stetter, &amp; Albert, 2006)" }, "properties" : { "noteIndex" : 0 }, "schema" : "https://github.com/citation-style-language/schema/raw/master/csl-citation.json" }</w:delInstrText>
          </w:r>
          <w:r w:rsidRPr="00F119C2" w:rsidDel="00EF2178">
            <w:rPr>
              <w:color w:val="FF0000"/>
            </w:rPr>
            <w:fldChar w:fldCharType="separate"/>
          </w:r>
          <w:r w:rsidRPr="005223FE" w:rsidDel="00EF2178">
            <w:rPr>
              <w:noProof/>
              <w:color w:val="FF0000"/>
            </w:rPr>
            <w:delText>(Diez, Stetter, &amp; Albert, 2006)</w:delText>
          </w:r>
          <w:r w:rsidRPr="00F119C2" w:rsidDel="00EF2178">
            <w:rPr>
              <w:color w:val="FF0000"/>
            </w:rPr>
            <w:fldChar w:fldCharType="end"/>
          </w:r>
          <w:r w:rsidRPr="00F119C2" w:rsidDel="00EF2178">
            <w:rPr>
              <w:color w:val="FF0000"/>
            </w:rPr>
            <w:delText xml:space="preserve"> </w:delText>
          </w:r>
        </w:del>
      </w:moveFrom>
      <w:moveFromRangeEnd w:id="183"/>
      <w:del w:id="186" w:author="Jonathan Minton" w:date="2017-06-13T09:52:00Z">
        <w:r w:rsidRPr="00F119C2" w:rsidDel="00EF2178">
          <w:rPr>
            <w:color w:val="FF0000"/>
          </w:rPr>
          <w:delText>It has been argued that, whereas ethno-national conflict since the establishment of Northern Ireland in 1921 sharpened the border with the Republic of Ireland, the European Single Market made it more permeable, highlighting the influence that global factors can have on the region.</w:delText>
        </w:r>
        <w:r w:rsidRPr="00F119C2" w:rsidDel="00EF2178">
          <w:rPr>
            <w:color w:val="FF0000"/>
          </w:rPr>
          <w:fldChar w:fldCharType="begin" w:fldLock="1"/>
        </w:r>
        <w:r w:rsidDel="00EF2178">
          <w:rPr>
            <w:color w:val="FF0000"/>
          </w:rPr>
          <w:del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delInstrText>
        </w:r>
        <w:r w:rsidRPr="00F119C2" w:rsidDel="00EF2178">
          <w:rPr>
            <w:color w:val="FF0000"/>
          </w:rPr>
          <w:fldChar w:fldCharType="separate"/>
        </w:r>
        <w:r w:rsidRPr="005223FE" w:rsidDel="00EF2178">
          <w:rPr>
            <w:noProof/>
            <w:color w:val="FF0000"/>
          </w:rPr>
          <w:delText>(Anderson &amp; O’Dowd, 1999)</w:delText>
        </w:r>
        <w:r w:rsidRPr="00F119C2" w:rsidDel="00EF2178">
          <w:rPr>
            <w:color w:val="FF0000"/>
          </w:rPr>
          <w:fldChar w:fldCharType="end"/>
        </w:r>
        <w:r w:rsidRPr="00F119C2" w:rsidDel="00EF2178">
          <w:rPr>
            <w:color w:val="FF0000"/>
          </w:rPr>
          <w:delText xml:space="preserve"> </w:delText>
        </w:r>
      </w:del>
      <w:del w:id="187" w:author="Jonathan Minton" w:date="2017-06-13T09:56:00Z">
        <w:r w:rsidRPr="00F119C2" w:rsidDel="00EF2178">
          <w:rPr>
            <w:color w:val="FF0000"/>
          </w:rPr>
          <w:delText>The advancing role of the European Union within Northern Ireland, as well as within Eastern Europe, has been presented in the context of an ongoing debate about the nature and role of territorial borders and individual states in the context of globalisation; within this debate some theorists may be characterised as global trans-nationalists, who emphasise the new permeability of ethno-nationalist borders in a global economic system in which goods and services flow frictionlessly between traditionally defined territories, and more nationalistically focused theorists who emphasise the continued importance of state actors and territorial divisions in demarcating and administering political power and defining place. As always the reality is likely to exist somewhere along this nationalist-transnationalist continuum, but recent political developments in both the UK and USA mean the position in this continuum may have shifted further towards the former pole.</w:delText>
        </w:r>
        <w:r w:rsidRPr="00F119C2" w:rsidDel="00EF2178">
          <w:rPr>
            <w:color w:val="FF0000"/>
          </w:rPr>
          <w:fldChar w:fldCharType="begin" w:fldLock="1"/>
        </w:r>
        <w:r w:rsidDel="00EF2178">
          <w:rPr>
            <w:color w:val="FF0000"/>
          </w:rPr>
          <w:del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delInstrText>
        </w:r>
        <w:r w:rsidRPr="00F119C2" w:rsidDel="00EF2178">
          <w:rPr>
            <w:color w:val="FF0000"/>
          </w:rPr>
          <w:fldChar w:fldCharType="separate"/>
        </w:r>
        <w:r w:rsidRPr="005223FE" w:rsidDel="00EF2178">
          <w:rPr>
            <w:noProof/>
            <w:color w:val="FF0000"/>
          </w:rPr>
          <w:delText>(Anderson &amp; O’Dowd, 1999)</w:delText>
        </w:r>
        <w:r w:rsidRPr="00F119C2" w:rsidDel="00EF2178">
          <w:rPr>
            <w:color w:val="FF0000"/>
          </w:rPr>
          <w:fldChar w:fldCharType="end"/>
        </w:r>
        <w:r w:rsidRPr="00F119C2" w:rsidDel="00EF2178">
          <w:rPr>
            <w:color w:val="FF0000"/>
          </w:rPr>
          <w:delText xml:space="preserve"> </w:delText>
        </w:r>
      </w:del>
    </w:p>
    <w:p w14:paraId="65571EA9" w14:textId="13844965" w:rsidR="008001D5" w:rsidRPr="00F119C2" w:rsidRDefault="008001D5" w:rsidP="008001D5">
      <w:pPr>
        <w:rPr>
          <w:color w:val="FF0000"/>
        </w:rPr>
      </w:pPr>
      <w:del w:id="188" w:author="Jonathan Minton" w:date="2017-06-13T09:55:00Z">
        <w:r w:rsidRPr="00F119C2" w:rsidDel="00EF2178">
          <w:rPr>
            <w:color w:val="FF0000"/>
          </w:rPr>
          <w:delText>The European Commission invested over £80 million into district partnerships in Northern Ireland, through its Peace and Reconciliation Special Support Programme by the end of 1999.</w:delText>
        </w:r>
        <w:r w:rsidRPr="00F119C2" w:rsidDel="00EF2178">
          <w:rPr>
            <w:color w:val="FF0000"/>
          </w:rPr>
          <w:fldChar w:fldCharType="begin" w:fldLock="1"/>
        </w:r>
        <w:r w:rsidDel="00EF2178">
          <w:rPr>
            <w:color w:val="FF0000"/>
          </w:rPr>
          <w:del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"(Williamson, Scott, &amp; Halfpenny, 2000)", "plainTextFormattedCitation" : "(Williamson, Scott, &amp; Halfpenny, 2000)", "previouslyFormattedCitation" : "(Williamson, Scott, &amp; Halfpenny, 2000)" }, "properties" : { "noteIndex" : 0 }, "schema" : "https://github.com/citation-style-language/schema/raw/master/csl-citation.json" }</w:delInstrText>
        </w:r>
        <w:r w:rsidRPr="00F119C2" w:rsidDel="00EF2178">
          <w:rPr>
            <w:color w:val="FF0000"/>
          </w:rPr>
          <w:fldChar w:fldCharType="separate"/>
        </w:r>
        <w:r w:rsidRPr="005223FE" w:rsidDel="00EF2178">
          <w:rPr>
            <w:noProof/>
            <w:color w:val="FF0000"/>
          </w:rPr>
          <w:delText>(Williamson, Scott, &amp; Halfpenny, 2000)</w:delText>
        </w:r>
        <w:r w:rsidRPr="00F119C2" w:rsidDel="00EF2178">
          <w:rPr>
            <w:color w:val="FF0000"/>
          </w:rPr>
          <w:fldChar w:fldCharType="end"/>
        </w:r>
        <w:r w:rsidRPr="00F119C2" w:rsidDel="00EF2178">
          <w:rPr>
            <w:color w:val="FF0000"/>
          </w:rPr>
          <w:delTex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delText>
        </w:r>
        <w:r w:rsidRPr="00F119C2" w:rsidDel="00EF2178">
          <w:rPr>
            <w:color w:val="FF0000"/>
          </w:rPr>
          <w:fldChar w:fldCharType="begin" w:fldLock="1"/>
        </w:r>
        <w:r w:rsidRPr="00F119C2" w:rsidDel="00EF2178">
          <w:rPr>
            <w:color w:val="FF0000"/>
          </w:rPr>
          <w:del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delInstrText>
        </w:r>
        <w:r w:rsidRPr="00F119C2" w:rsidDel="00EF2178">
          <w:rPr>
            <w:color w:val="FF0000"/>
          </w:rPr>
          <w:fldChar w:fldCharType="separate"/>
        </w:r>
        <w:r w:rsidRPr="00F119C2" w:rsidDel="00EF2178">
          <w:rPr>
            <w:noProof/>
            <w:color w:val="FF0000"/>
          </w:rPr>
          <w:delText>(Buchanan, 2008)</w:delText>
        </w:r>
        <w:r w:rsidRPr="00F119C2" w:rsidDel="00EF2178">
          <w:rPr>
            <w:color w:val="FF0000"/>
          </w:rPr>
          <w:fldChar w:fldCharType="end"/>
        </w:r>
        <w:r w:rsidRPr="00F119C2" w:rsidDel="00EF2178">
          <w:rPr>
            <w:color w:val="FF0000"/>
          </w:rPr>
          <w:delText xml:space="preserve">  </w:delText>
        </w:r>
      </w:del>
      <w:del w:id="189" w:author="Jonathan Minton" w:date="2017-06-13T09:53:00Z">
        <w:r w:rsidRPr="00F119C2" w:rsidDel="00EF2178">
          <w:rPr>
            <w:color w:val="FF0000"/>
          </w:rPr>
          <w:delText>Most of this money was spent on projects focused on economic renewal and local regeneration rather than those explicitly addressing social integration, though it is argued the former aims facilitate the latter, with the Community Relations Council arguing that on the Irish border violence promotes poverty and poverty promotes violence.</w:delText>
        </w:r>
        <w:r w:rsidRPr="00F119C2" w:rsidDel="00EF2178">
          <w:rPr>
            <w:color w:val="FF0000"/>
          </w:rPr>
          <w:fldChar w:fldCharType="begin" w:fldLock="1"/>
        </w:r>
        <w:r w:rsidRPr="00F119C2" w:rsidDel="00EF2178">
          <w:rPr>
            <w:color w:val="FF0000"/>
          </w:rPr>
          <w:del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delInstrText>
        </w:r>
        <w:r w:rsidRPr="00F119C2" w:rsidDel="00EF2178">
          <w:rPr>
            <w:color w:val="FF0000"/>
          </w:rPr>
          <w:fldChar w:fldCharType="separate"/>
        </w:r>
        <w:r w:rsidRPr="00F119C2" w:rsidDel="00EF2178">
          <w:rPr>
            <w:noProof/>
            <w:color w:val="FF0000"/>
          </w:rPr>
          <w:delText>(Buchanan, 2008)</w:delText>
        </w:r>
        <w:r w:rsidRPr="00F119C2" w:rsidDel="00EF2178">
          <w:rPr>
            <w:color w:val="FF0000"/>
          </w:rPr>
          <w:fldChar w:fldCharType="end"/>
        </w:r>
        <w:r w:rsidRPr="00F119C2" w:rsidDel="00EF2178">
          <w:rPr>
            <w:color w:val="FF0000"/>
          </w:rPr>
          <w:delText xml:space="preserve"> </w:delText>
        </w:r>
      </w:del>
      <w:del w:id="190" w:author="Jonathan Minton" w:date="2017-06-13T09:56:00Z">
        <w:r w:rsidRPr="00F119C2" w:rsidDel="00EF2178">
          <w:rPr>
            <w:color w:val="FF0000"/>
          </w:rPr>
          <w:delText>Such programmes were considered distinct from national government-led peace promotion efforts in their involvement of grass-roots community organisations in bidding for grants and implementation of initiatives.</w:delText>
        </w:r>
        <w:r w:rsidRPr="00F119C2" w:rsidDel="00EF2178">
          <w:rPr>
            <w:color w:val="FF0000"/>
          </w:rPr>
          <w:fldChar w:fldCharType="begin" w:fldLock="1"/>
        </w:r>
        <w:r w:rsidRPr="00F119C2" w:rsidDel="00EF2178">
          <w:rPr>
            <w:color w:val="FF0000"/>
          </w:rPr>
          <w:del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delInstrText>
        </w:r>
        <w:r w:rsidRPr="00F119C2" w:rsidDel="00EF2178">
          <w:rPr>
            <w:color w:val="FF0000"/>
          </w:rPr>
          <w:fldChar w:fldCharType="separate"/>
        </w:r>
        <w:r w:rsidRPr="00F119C2" w:rsidDel="00EF2178">
          <w:rPr>
            <w:noProof/>
            <w:color w:val="FF0000"/>
          </w:rPr>
          <w:delText>(Buchanan, 2008)</w:delText>
        </w:r>
        <w:r w:rsidRPr="00F119C2" w:rsidDel="00EF2178">
          <w:rPr>
            <w:color w:val="FF0000"/>
          </w:rPr>
          <w:fldChar w:fldCharType="end"/>
        </w:r>
        <w:r w:rsidRPr="00F119C2" w:rsidDel="00EF2178">
          <w:rPr>
            <w:color w:val="FF0000"/>
          </w:rPr>
          <w:delText xml:space="preserve"> </w:delText>
        </w:r>
      </w:del>
      <w:del w:id="191" w:author="Jonathan Minton" w:date="2017-06-13T09:55:00Z">
        <w:r w:rsidRPr="00F119C2" w:rsidDel="00EF2178">
          <w:rPr>
            <w:color w:val="FF0000"/>
          </w:rPr>
          <w:delText xml:space="preserve">The third phase of the EU programme for Peace and Reconciliation in Northern Ireland took place over the years 2007 to 2013. </w:delText>
        </w:r>
      </w:del>
      <w:del w:id="192" w:author="Jonathan Minton" w:date="2017-06-13T09:53:00Z">
        <w:r w:rsidRPr="00F119C2" w:rsidDel="00EF2178">
          <w:rPr>
            <w:color w:val="FF0000"/>
          </w:rPr>
          <w:delText>Community group leaders considered it largely successful at promoting cross-community contact and reconciliation, but bureaucratic.</w:delText>
        </w:r>
      </w:del>
      <w:del w:id="193" w:author="Jonathan Minton" w:date="2017-06-13T09:55:00Z">
        <w:r w:rsidRPr="00F119C2" w:rsidDel="00EF2178">
          <w:rPr>
            <w:color w:val="FF0000"/>
          </w:rPr>
          <w:fldChar w:fldCharType="begin" w:fldLock="1"/>
        </w:r>
        <w:r w:rsidDel="00EF2178">
          <w:rPr>
            <w:color w:val="FF0000"/>
          </w:rPr>
          <w:del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delInstrText>
        </w:r>
        <w:r w:rsidRPr="00F119C2" w:rsidDel="00EF2178">
          <w:rPr>
            <w:color w:val="FF0000"/>
          </w:rPr>
          <w:fldChar w:fldCharType="separate"/>
        </w:r>
        <w:r w:rsidRPr="005223FE" w:rsidDel="00EF2178">
          <w:rPr>
            <w:noProof/>
            <w:color w:val="FF0000"/>
          </w:rPr>
          <w:delText>(Karari, Byrne, Skarlato, Ahmed, &amp; Hyde, 2013)</w:delText>
        </w:r>
        <w:r w:rsidRPr="00F119C2" w:rsidDel="00EF2178">
          <w:rPr>
            <w:color w:val="FF0000"/>
          </w:rPr>
          <w:fldChar w:fldCharType="end"/>
        </w:r>
      </w:del>
      <w:r w:rsidRPr="00F119C2">
        <w:rPr>
          <w:color w:val="FF0000"/>
        </w:rPr>
        <w:t xml:space="preserve"> </w:t>
      </w:r>
    </w:p>
    <w:p w14:paraId="70CC2FB5" w14:textId="77777777" w:rsidR="00717779" w:rsidRPr="001B7B4E" w:rsidRDefault="00717779" w:rsidP="001B7B4E"/>
    <w:p w14:paraId="66C18D91" w14:textId="72C6D3B8" w:rsidR="00C920BF" w:rsidRDefault="00C920BF" w:rsidP="00C920BF"/>
    <w:p w14:paraId="63D72046" w14:textId="3985CEAC" w:rsidR="008001D5" w:rsidRPr="001D36B8" w:rsidDel="00EF2178" w:rsidRDefault="008001D5" w:rsidP="008001D5">
      <w:pPr>
        <w:pStyle w:val="Heading1"/>
        <w:rPr>
          <w:del w:id="194" w:author="Jonathan Minton" w:date="2017-06-13T09:51:00Z"/>
          <w:color w:val="FF0000"/>
        </w:rPr>
      </w:pPr>
      <w:del w:id="195" w:author="Jonathan Minton" w:date="2017-06-13T09:51:00Z">
        <w:r w:rsidRPr="001D36B8" w:rsidDel="00EF2178">
          <w:rPr>
            <w:color w:val="FF0000"/>
          </w:rPr>
          <w:delText>Demography</w:delText>
        </w:r>
      </w:del>
    </w:p>
    <w:p w14:paraId="4EFE037B" w14:textId="24F3D6D7" w:rsidR="008001D5" w:rsidRPr="001D36B8" w:rsidDel="00EF2178" w:rsidRDefault="008001D5" w:rsidP="008001D5">
      <w:pPr>
        <w:rPr>
          <w:del w:id="196" w:author="Jonathan Minton" w:date="2017-06-13T09:50:00Z"/>
          <w:color w:val="FF0000"/>
        </w:rPr>
      </w:pPr>
      <w:moveFromRangeStart w:id="197" w:author="Jonathan Minton" w:date="2017-06-13T09:51:00Z" w:name="move485110834"/>
      <w:moveFrom w:id="198" w:author="Jonathan Minton" w:date="2017-06-13T09:51:00Z">
        <w:r w:rsidRPr="001D36B8" w:rsidDel="00EF2178">
          <w:rPr>
            <w:color w:val="FF0000"/>
          </w:rPr>
          <w:t xml:space="preserve">Catholics in Northern Ireland had disadvantaged class positions relative to Protestants for much of the period 1922 to 1972, but these inequalities had sharply reduced by 1996. </w:t>
        </w:r>
        <w:r w:rsidRPr="001D36B8" w:rsidDel="00EF2178">
          <w:rPr>
            <w:color w:val="FF0000"/>
          </w:rPr>
          <w:fldChar w:fldCharType="begin" w:fldLock="1"/>
        </w:r>
        <w:r w:rsidRPr="001D36B8" w:rsidDel="00EF2178">
          <w:rPr>
            <w:color w:val="FF0000"/>
          </w:rPr>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1D36B8" w:rsidDel="00EF2178">
          <w:rPr>
            <w:color w:val="FF0000"/>
          </w:rPr>
          <w:fldChar w:fldCharType="separate"/>
        </w:r>
        <w:r w:rsidRPr="001D36B8" w:rsidDel="00EF2178">
          <w:rPr>
            <w:noProof/>
            <w:color w:val="FF0000"/>
          </w:rPr>
          <w:t>(Breen, 2000)</w:t>
        </w:r>
        <w:r w:rsidRPr="001D36B8" w:rsidDel="00EF2178">
          <w:rPr>
            <w:color w:val="FF0000"/>
          </w:rPr>
          <w:fldChar w:fldCharType="end"/>
        </w:r>
        <w:r w:rsidRPr="001D36B8" w:rsidDel="00EF2178">
          <w:rPr>
            <w:color w:val="FF0000"/>
          </w:rPr>
          <w:t xml:space="preserve"> Structural inequalities – perceived or real – that exist between groups can affect both rates and quality of inter-group contact, as well as negative outgroup attitudes.</w:t>
        </w:r>
        <w:r w:rsidRPr="001D36B8" w:rsidDel="00EF2178">
          <w:rPr>
            <w:color w:val="FF0000"/>
          </w:rPr>
          <w:fldChar w:fldCharType="begin" w:fldLock="1"/>
        </w:r>
        <w:r w:rsidDel="00EF2178">
          <w:rPr>
            <w:color w:val="FF0000"/>
          </w:rPr>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Schmid, Lolliot, Al Ramiah, &amp; Hewstone, 2016)", "plainTextFormattedCitation" : "(Kauff, Schmid, Lolliot, Al Ramiah, &amp; Hewstone, 2016)", "previouslyFormattedCitation" : "(Kauff, Schmid, Lolliot, Al Ramiah, &amp; Hewstone, 2016)" }, "properties" : { "noteIndex" : 0 }, "schema" : "https://github.com/citation-style-language/schema/raw/master/csl-citation.json" }</w:instrText>
        </w:r>
        <w:r w:rsidRPr="001D36B8" w:rsidDel="00EF2178">
          <w:rPr>
            <w:color w:val="FF0000"/>
          </w:rPr>
          <w:fldChar w:fldCharType="separate"/>
        </w:r>
        <w:r w:rsidRPr="005223FE" w:rsidDel="00EF2178">
          <w:rPr>
            <w:noProof/>
            <w:color w:val="FF0000"/>
          </w:rPr>
          <w:t>(Kauff, Schmid, Lolliot, Al Ramiah, &amp; Hewstone, 2016)</w:t>
        </w:r>
        <w:r w:rsidRPr="001D36B8" w:rsidDel="00EF2178">
          <w:rPr>
            <w:color w:val="FF0000"/>
          </w:rPr>
          <w:fldChar w:fldCharType="end"/>
        </w:r>
        <w:r w:rsidRPr="001D36B8" w:rsidDel="00EF2178">
          <w:rPr>
            <w:color w:val="FF0000"/>
          </w:rPr>
          <w:t xml:space="preserve"> The Catholic share of Northern Ireland’s population has been steadily rising throughout the 1970s and 1980s.</w:t>
        </w:r>
        <w:r w:rsidRPr="001D36B8" w:rsidDel="00EF2178">
          <w:rPr>
            <w:color w:val="FF0000"/>
          </w:rPr>
          <w:fldChar w:fldCharType="begin" w:fldLock="1"/>
        </w:r>
        <w:r w:rsidRPr="001D36B8" w:rsidDel="00EF2178">
          <w:rPr>
            <w:color w:val="FF0000"/>
          </w:rP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1D36B8" w:rsidDel="00EF2178">
          <w:rPr>
            <w:color w:val="FF0000"/>
          </w:rPr>
          <w:fldChar w:fldCharType="separate"/>
        </w:r>
        <w:r w:rsidRPr="001D36B8" w:rsidDel="00EF2178">
          <w:rPr>
            <w:noProof/>
            <w:color w:val="FF0000"/>
          </w:rPr>
          <w:t>(O’Leary, 1995)</w:t>
        </w:r>
        <w:r w:rsidRPr="001D36B8" w:rsidDel="00EF2178">
          <w:rPr>
            <w:color w:val="FF0000"/>
          </w:rPr>
          <w:fldChar w:fldCharType="end"/>
        </w:r>
        <w:r w:rsidRPr="001D36B8" w:rsidDel="00EF2178">
          <w:rPr>
            <w:color w:val="FF0000"/>
          </w:rPr>
          <w:t xml:space="preserve"> </w:t>
        </w:r>
      </w:moveFrom>
      <w:moveFromRangeEnd w:id="197"/>
      <w:del w:id="199" w:author="Jonathan Minton" w:date="2017-06-13T09:51:00Z">
        <w:r w:rsidRPr="001D36B8" w:rsidDel="00EF2178">
          <w:rPr>
            <w:color w:val="FF0000"/>
          </w:rPr>
          <w:delText>Catholics have higher mortality rates than non-Catholics in Northern Ireland, but such differences appear to be explained by differences in socioeconomic status.</w:delText>
        </w:r>
        <w:r w:rsidRPr="001D36B8" w:rsidDel="00EF2178">
          <w:rPr>
            <w:color w:val="FF0000"/>
          </w:rPr>
          <w:fldChar w:fldCharType="begin" w:fldLock="1"/>
        </w:r>
        <w:r w:rsidDel="00EF2178">
          <w:rPr>
            <w:color w:val="FF0000"/>
          </w:rPr>
          <w:del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&amp; Rosato, 2008)", "plainTextFormattedCitation" : "(O\u2019Reilly &amp; Rosato, 2008)", "previouslyFormattedCitation" : "(O\u2019Reilly &amp; Rosato, 2008)" }, "properties" : { "noteIndex" : 0 }, "schema" : "https://github.com/citation-style-language/schema/raw/master/csl-citation.json" }</w:delInstrText>
        </w:r>
        <w:r w:rsidRPr="001D36B8" w:rsidDel="00EF2178">
          <w:rPr>
            <w:color w:val="FF0000"/>
          </w:rPr>
          <w:fldChar w:fldCharType="separate"/>
        </w:r>
        <w:r w:rsidRPr="005223FE" w:rsidDel="00EF2178">
          <w:rPr>
            <w:noProof/>
            <w:color w:val="FF0000"/>
          </w:rPr>
          <w:delText>(O’Reilly &amp; Rosato, 2008)</w:delText>
        </w:r>
        <w:r w:rsidRPr="001D36B8" w:rsidDel="00EF2178">
          <w:rPr>
            <w:color w:val="FF0000"/>
          </w:rPr>
          <w:fldChar w:fldCharType="end"/>
        </w:r>
        <w:r w:rsidRPr="001D36B8" w:rsidDel="00EF2178">
          <w:rPr>
            <w:color w:val="FF0000"/>
          </w:rPr>
          <w:delText xml:space="preserve"> </w:delText>
        </w:r>
      </w:del>
      <w:del w:id="200" w:author="Jonathan Minton" w:date="2017-06-13T09:50:00Z">
        <w:r w:rsidRPr="001D36B8" w:rsidDel="00EF2178">
          <w:rPr>
            <w:color w:val="FF0000"/>
          </w:rPr>
          <w:delText>Differences in behaviour and lifestyle associated with different religious denominations in Northern Ireland mean religious identity is predictive of differences in population health.</w:delText>
        </w:r>
        <w:r w:rsidRPr="001D36B8" w:rsidDel="00EF2178">
          <w:rPr>
            <w:color w:val="FF0000"/>
          </w:rPr>
          <w:fldChar w:fldCharType="begin" w:fldLock="1"/>
        </w:r>
        <w:r w:rsidDel="00EF2178">
          <w:rPr>
            <w:color w:val="FF0000"/>
          </w:rPr>
          <w:del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&amp; Rosato, 2008)", "plainTextFormattedCitation" : "(O\u2019Reilly &amp; Rosato, 2008)", "previouslyFormattedCitation" : "(O\u2019Reilly &amp; Rosato, 2008)" }, "properties" : { "noteIndex" : 0 }, "schema" : "https://github.com/citation-style-language/schema/raw/master/csl-citation.json" }</w:delInstrText>
        </w:r>
        <w:r w:rsidRPr="001D36B8" w:rsidDel="00EF2178">
          <w:rPr>
            <w:color w:val="FF0000"/>
          </w:rPr>
          <w:fldChar w:fldCharType="separate"/>
        </w:r>
        <w:r w:rsidRPr="005223FE" w:rsidDel="00EF2178">
          <w:rPr>
            <w:noProof/>
            <w:color w:val="FF0000"/>
          </w:rPr>
          <w:delText>(O’Reilly &amp; Rosato, 2008)</w:delText>
        </w:r>
        <w:r w:rsidRPr="001D36B8" w:rsidDel="00EF2178">
          <w:rPr>
            <w:color w:val="FF0000"/>
          </w:rPr>
          <w:fldChar w:fldCharType="end"/>
        </w:r>
        <w:r w:rsidRPr="001D36B8" w:rsidDel="00EF2178">
          <w:rPr>
            <w:color w:val="FF0000"/>
          </w:rPr>
          <w:delText xml:space="preserve">  The role of the Irish diaspora, and in particular on Americans of Irish descent, on bringing international attention and support to peace-building in the region is important to consider.</w:delText>
        </w:r>
        <w:r w:rsidRPr="001D36B8" w:rsidDel="00EF2178">
          <w:rPr>
            <w:color w:val="FF0000"/>
          </w:rPr>
          <w:fldChar w:fldCharType="begin" w:fldLock="1"/>
        </w:r>
        <w:r w:rsidDel="00EF2178">
          <w:rPr>
            <w:color w:val="FF0000"/>
          </w:rPr>
          <w:del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"(Cochrane, Baser, &amp; Swain, 2009)", "plainTextFormattedCitation" : "(Cochrane, Baser, &amp; Swain, 2009)", "previouslyFormattedCitation" : "(Cochrane, Baser, &amp; Swain, 2009)" }, "properties" : { "noteIndex" : 0 }, "schema" : "https://github.com/citation-style-language/schema/raw/master/csl-citation.json" }</w:delInstrText>
        </w:r>
        <w:r w:rsidRPr="001D36B8" w:rsidDel="00EF2178">
          <w:rPr>
            <w:color w:val="FF0000"/>
          </w:rPr>
          <w:fldChar w:fldCharType="separate"/>
        </w:r>
        <w:r w:rsidRPr="005223FE" w:rsidDel="00EF2178">
          <w:rPr>
            <w:noProof/>
            <w:color w:val="FF0000"/>
          </w:rPr>
          <w:delText>(Cochrane, Baser, &amp; Swain, 2009)</w:delText>
        </w:r>
        <w:r w:rsidRPr="001D36B8" w:rsidDel="00EF2178">
          <w:rPr>
            <w:color w:val="FF0000"/>
          </w:rPr>
          <w:fldChar w:fldCharType="end"/>
        </w:r>
      </w:del>
    </w:p>
    <w:p w14:paraId="6C70904D" w14:textId="77777777" w:rsidR="00F119C2" w:rsidRPr="001D36B8" w:rsidRDefault="00F119C2" w:rsidP="00C920BF">
      <w:pPr>
        <w:rPr>
          <w:color w:val="FF0000"/>
        </w:rPr>
        <w:sectPr w:rsidR="00F119C2" w:rsidRPr="001D36B8">
          <w:pgSz w:w="11906" w:h="16838"/>
          <w:pgMar w:top="1440" w:right="1440" w:bottom="1440" w:left="1440" w:header="708" w:footer="708" w:gutter="0"/>
          <w:cols w:space="708"/>
          <w:docGrid w:linePitch="360"/>
        </w:sectPr>
      </w:pPr>
    </w:p>
    <w:bookmarkEnd w:id="13"/>
    <w:p w14:paraId="0F2785EC" w14:textId="5FD0CF6D" w:rsidR="00F1537E" w:rsidRDefault="00F1537E" w:rsidP="00F1537E">
      <w:pPr>
        <w:pStyle w:val="Heading1"/>
      </w:pPr>
      <w:r>
        <w:lastRenderedPageBreak/>
        <w:t>References [1000 words]</w:t>
      </w:r>
      <w:r w:rsidR="00023023">
        <w:br/>
      </w:r>
    </w:p>
    <w:p w14:paraId="553CF6AB" w14:textId="6D6DD333" w:rsidR="00C308A5" w:rsidRPr="00C308A5" w:rsidRDefault="00023023" w:rsidP="00C308A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308A5" w:rsidRPr="00C308A5">
        <w:rPr>
          <w:rFonts w:ascii="Calibri" w:hAnsi="Calibri" w:cs="Times New Roman"/>
          <w:noProof/>
          <w:szCs w:val="24"/>
        </w:rPr>
        <w:t xml:space="preserve">Al Ramiah, A., Hewstone, M., Voci, A., Cairns, E., &amp; Hughes, J. (2013). It’s never too late for “us” to meet “them”: prior intergroup friendships moderate the impact of later intergroup friendships in educational settings. </w:t>
      </w:r>
      <w:r w:rsidR="00C308A5" w:rsidRPr="00C308A5">
        <w:rPr>
          <w:rFonts w:ascii="Calibri" w:hAnsi="Calibri" w:cs="Times New Roman"/>
          <w:i/>
          <w:iCs/>
          <w:noProof/>
          <w:szCs w:val="24"/>
        </w:rPr>
        <w:t>The British Journal of Educational Psychology</w:t>
      </w:r>
      <w:r w:rsidR="00C308A5" w:rsidRPr="00C308A5">
        <w:rPr>
          <w:rFonts w:ascii="Calibri" w:hAnsi="Calibri" w:cs="Times New Roman"/>
          <w:noProof/>
          <w:szCs w:val="24"/>
        </w:rPr>
        <w:t xml:space="preserve">, </w:t>
      </w:r>
      <w:r w:rsidR="00C308A5" w:rsidRPr="00C308A5">
        <w:rPr>
          <w:rFonts w:ascii="Calibri" w:hAnsi="Calibri" w:cs="Times New Roman"/>
          <w:i/>
          <w:iCs/>
          <w:noProof/>
          <w:szCs w:val="24"/>
        </w:rPr>
        <w:t>83</w:t>
      </w:r>
      <w:r w:rsidR="00C308A5" w:rsidRPr="00C308A5">
        <w:rPr>
          <w:rFonts w:ascii="Calibri" w:hAnsi="Calibri" w:cs="Times New Roman"/>
          <w:noProof/>
          <w:szCs w:val="24"/>
        </w:rPr>
        <w:t>(Pt 1), 57–75. http://doi.org/10.1111/j.2044-8279.2011.02054.x</w:t>
      </w:r>
    </w:p>
    <w:p w14:paraId="1ECFEC0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Allport, G. W. (1954). </w:t>
      </w:r>
      <w:r w:rsidRPr="00C308A5">
        <w:rPr>
          <w:rFonts w:ascii="Calibri" w:hAnsi="Calibri" w:cs="Times New Roman"/>
          <w:i/>
          <w:iCs/>
          <w:noProof/>
          <w:szCs w:val="24"/>
        </w:rPr>
        <w:t>The nature of prejudice</w:t>
      </w:r>
      <w:r w:rsidRPr="00C308A5">
        <w:rPr>
          <w:rFonts w:ascii="Calibri" w:hAnsi="Calibri" w:cs="Times New Roman"/>
          <w:noProof/>
          <w:szCs w:val="24"/>
        </w:rPr>
        <w:t>. Reading, MA: Addison-Wesley.</w:t>
      </w:r>
    </w:p>
    <w:p w14:paraId="299F276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ANDERSON, J. (2008). Partition, consociation, border-crossing: some lessons from the national conflict in Ireland/Northern Ireland. </w:t>
      </w:r>
      <w:r w:rsidRPr="00C308A5">
        <w:rPr>
          <w:rFonts w:ascii="Calibri" w:hAnsi="Calibri" w:cs="Times New Roman"/>
          <w:i/>
          <w:iCs/>
          <w:noProof/>
          <w:szCs w:val="24"/>
        </w:rPr>
        <w:t>Nations and Nationalism</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(1), 85–104. http://doi.org/10.1111/j.1469-8129.2008.00340.x</w:t>
      </w:r>
    </w:p>
    <w:p w14:paraId="59B695B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Anderson, J., &amp; O’Dowd, L. (1999). Contested Borders: Globalization and Ethnonational Conflict in Ireland. </w:t>
      </w:r>
      <w:r w:rsidRPr="00C308A5">
        <w:rPr>
          <w:rFonts w:ascii="Calibri" w:hAnsi="Calibri" w:cs="Times New Roman"/>
          <w:i/>
          <w:iCs/>
          <w:noProof/>
          <w:szCs w:val="24"/>
        </w:rPr>
        <w:t>Regional Studies</w:t>
      </w:r>
      <w:r w:rsidRPr="00C308A5">
        <w:rPr>
          <w:rFonts w:ascii="Calibri" w:hAnsi="Calibri" w:cs="Times New Roman"/>
          <w:noProof/>
          <w:szCs w:val="24"/>
        </w:rPr>
        <w:t xml:space="preserve">, </w:t>
      </w:r>
      <w:r w:rsidRPr="00C308A5">
        <w:rPr>
          <w:rFonts w:ascii="Calibri" w:hAnsi="Calibri" w:cs="Times New Roman"/>
          <w:i/>
          <w:iCs/>
          <w:noProof/>
          <w:szCs w:val="24"/>
        </w:rPr>
        <w:t>33</w:t>
      </w:r>
      <w:r w:rsidRPr="00C308A5">
        <w:rPr>
          <w:rFonts w:ascii="Calibri" w:hAnsi="Calibri" w:cs="Times New Roman"/>
          <w:noProof/>
          <w:szCs w:val="24"/>
        </w:rPr>
        <w:t>(7), 681–696. http://doi.org/10.1080/00343409950078710</w:t>
      </w:r>
    </w:p>
    <w:p w14:paraId="4C9A99B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Anderson, J., &amp; O’Dowd, L. (2007). Imperialism and nationalism: The Home Rule struggle and border creation in Ireland, 1885–1925. </w:t>
      </w:r>
      <w:r w:rsidRPr="00C308A5">
        <w:rPr>
          <w:rFonts w:ascii="Calibri" w:hAnsi="Calibri" w:cs="Times New Roman"/>
          <w:i/>
          <w:iCs/>
          <w:noProof/>
          <w:szCs w:val="24"/>
        </w:rPr>
        <w:t>Political Geography</w:t>
      </w:r>
      <w:r w:rsidRPr="00C308A5">
        <w:rPr>
          <w:rFonts w:ascii="Calibri" w:hAnsi="Calibri" w:cs="Times New Roman"/>
          <w:noProof/>
          <w:szCs w:val="24"/>
        </w:rPr>
        <w:t xml:space="preserve">, </w:t>
      </w:r>
      <w:r w:rsidRPr="00C308A5">
        <w:rPr>
          <w:rFonts w:ascii="Calibri" w:hAnsi="Calibri" w:cs="Times New Roman"/>
          <w:i/>
          <w:iCs/>
          <w:noProof/>
          <w:szCs w:val="24"/>
        </w:rPr>
        <w:t>26</w:t>
      </w:r>
      <w:r w:rsidRPr="00C308A5">
        <w:rPr>
          <w:rFonts w:ascii="Calibri" w:hAnsi="Calibri" w:cs="Times New Roman"/>
          <w:noProof/>
          <w:szCs w:val="24"/>
        </w:rPr>
        <w:t>(8), 934–950. http://doi.org/10.1016/j.polgeo.2007.10.001</w:t>
      </w:r>
    </w:p>
    <w:p w14:paraId="62090F6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Ashe, F. (2009). Iris Robinson’s Excitable Speech: Sexuality and Conflict Transformation in Northern Ireland. </w:t>
      </w:r>
      <w:r w:rsidRPr="00C308A5">
        <w:rPr>
          <w:rFonts w:ascii="Calibri" w:hAnsi="Calibri" w:cs="Times New Roman"/>
          <w:i/>
          <w:iCs/>
          <w:noProof/>
          <w:szCs w:val="24"/>
        </w:rPr>
        <w:t>Politics</w:t>
      </w:r>
      <w:r w:rsidRPr="00C308A5">
        <w:rPr>
          <w:rFonts w:ascii="Calibri" w:hAnsi="Calibri" w:cs="Times New Roman"/>
          <w:noProof/>
          <w:szCs w:val="24"/>
        </w:rPr>
        <w:t xml:space="preserve">, </w:t>
      </w:r>
      <w:r w:rsidRPr="00C308A5">
        <w:rPr>
          <w:rFonts w:ascii="Calibri" w:hAnsi="Calibri" w:cs="Times New Roman"/>
          <w:i/>
          <w:iCs/>
          <w:noProof/>
          <w:szCs w:val="24"/>
        </w:rPr>
        <w:t>29</w:t>
      </w:r>
      <w:r w:rsidRPr="00C308A5">
        <w:rPr>
          <w:rFonts w:ascii="Calibri" w:hAnsi="Calibri" w:cs="Times New Roman"/>
          <w:noProof/>
          <w:szCs w:val="24"/>
        </w:rPr>
        <w:t>(1), 20–27.</w:t>
      </w:r>
    </w:p>
    <w:p w14:paraId="10A196A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Bloomfield, D. (1995). Towards Complementarity in Conflict Management: Resolution and Settlement in Northern Ireland. </w:t>
      </w:r>
      <w:r w:rsidRPr="00C308A5">
        <w:rPr>
          <w:rFonts w:ascii="Calibri" w:hAnsi="Calibri" w:cs="Times New Roman"/>
          <w:i/>
          <w:iCs/>
          <w:noProof/>
          <w:szCs w:val="24"/>
        </w:rPr>
        <w:t>Journal of Peace Research</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(2), 151–164. http://doi.org/10.1177/0022343395032002003</w:t>
      </w:r>
    </w:p>
    <w:p w14:paraId="221E28A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Boyle, K., &amp; Hadden, T. (1995). The Peace Process in Northern-Ireland. </w:t>
      </w:r>
      <w:r w:rsidRPr="00C308A5">
        <w:rPr>
          <w:rFonts w:ascii="Calibri" w:hAnsi="Calibri" w:cs="Times New Roman"/>
          <w:i/>
          <w:iCs/>
          <w:noProof/>
          <w:szCs w:val="24"/>
        </w:rPr>
        <w:t>International Affairs</w:t>
      </w:r>
      <w:r w:rsidRPr="00C308A5">
        <w:rPr>
          <w:rFonts w:ascii="Calibri" w:hAnsi="Calibri" w:cs="Times New Roman"/>
          <w:noProof/>
          <w:szCs w:val="24"/>
        </w:rPr>
        <w:t xml:space="preserve">, </w:t>
      </w:r>
      <w:r w:rsidRPr="00C308A5">
        <w:rPr>
          <w:rFonts w:ascii="Calibri" w:hAnsi="Calibri" w:cs="Times New Roman"/>
          <w:i/>
          <w:iCs/>
          <w:noProof/>
          <w:szCs w:val="24"/>
        </w:rPr>
        <w:t>71</w:t>
      </w:r>
      <w:r w:rsidRPr="00C308A5">
        <w:rPr>
          <w:rFonts w:ascii="Calibri" w:hAnsi="Calibri" w:cs="Times New Roman"/>
          <w:noProof/>
          <w:szCs w:val="24"/>
        </w:rPr>
        <w:t>(2), 269–283.</w:t>
      </w:r>
    </w:p>
    <w:p w14:paraId="7A0AD5F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Breen, R. (2000). Class inequality and social mobility in Northern Ireland, 1973 to 1996. </w:t>
      </w:r>
      <w:r w:rsidRPr="00C308A5">
        <w:rPr>
          <w:rFonts w:ascii="Calibri" w:hAnsi="Calibri" w:cs="Times New Roman"/>
          <w:i/>
          <w:iCs/>
          <w:noProof/>
          <w:szCs w:val="24"/>
        </w:rPr>
        <w:t>American Sociological Review</w:t>
      </w:r>
      <w:r w:rsidRPr="00C308A5">
        <w:rPr>
          <w:rFonts w:ascii="Calibri" w:hAnsi="Calibri" w:cs="Times New Roman"/>
          <w:noProof/>
          <w:szCs w:val="24"/>
        </w:rPr>
        <w:t xml:space="preserve">, </w:t>
      </w:r>
      <w:r w:rsidRPr="00C308A5">
        <w:rPr>
          <w:rFonts w:ascii="Calibri" w:hAnsi="Calibri" w:cs="Times New Roman"/>
          <w:i/>
          <w:iCs/>
          <w:noProof/>
          <w:szCs w:val="24"/>
        </w:rPr>
        <w:t>65</w:t>
      </w:r>
      <w:r w:rsidRPr="00C308A5">
        <w:rPr>
          <w:rFonts w:ascii="Calibri" w:hAnsi="Calibri" w:cs="Times New Roman"/>
          <w:noProof/>
          <w:szCs w:val="24"/>
        </w:rPr>
        <w:t>(3), 392–406.</w:t>
      </w:r>
    </w:p>
    <w:p w14:paraId="0CBFB7F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Brewer, J. D., Lockhart, B., &amp; Rodgers, P. (1998). Informal social control and crime management in Belfast. </w:t>
      </w:r>
      <w:r w:rsidRPr="00C308A5">
        <w:rPr>
          <w:rFonts w:ascii="Calibri" w:hAnsi="Calibri" w:cs="Times New Roman"/>
          <w:i/>
          <w:iCs/>
          <w:noProof/>
          <w:szCs w:val="24"/>
        </w:rPr>
        <w:t>British Journal of Sociology</w:t>
      </w:r>
      <w:r w:rsidRPr="00C308A5">
        <w:rPr>
          <w:rFonts w:ascii="Calibri" w:hAnsi="Calibri" w:cs="Times New Roman"/>
          <w:noProof/>
          <w:szCs w:val="24"/>
        </w:rPr>
        <w:t xml:space="preserve">, </w:t>
      </w:r>
      <w:r w:rsidRPr="00C308A5">
        <w:rPr>
          <w:rFonts w:ascii="Calibri" w:hAnsi="Calibri" w:cs="Times New Roman"/>
          <w:i/>
          <w:iCs/>
          <w:noProof/>
          <w:szCs w:val="24"/>
        </w:rPr>
        <w:t>49</w:t>
      </w:r>
      <w:r w:rsidRPr="00C308A5">
        <w:rPr>
          <w:rFonts w:ascii="Calibri" w:hAnsi="Calibri" w:cs="Times New Roman"/>
          <w:noProof/>
          <w:szCs w:val="24"/>
        </w:rPr>
        <w:t>(4), 570–585.</w:t>
      </w:r>
    </w:p>
    <w:p w14:paraId="3200E74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C308A5">
        <w:rPr>
          <w:rFonts w:ascii="Calibri" w:hAnsi="Calibri" w:cs="Times New Roman"/>
          <w:i/>
          <w:iCs/>
          <w:noProof/>
          <w:szCs w:val="24"/>
        </w:rPr>
        <w:t>Irish Political Studies</w:t>
      </w:r>
      <w:r w:rsidRPr="00C308A5">
        <w:rPr>
          <w:rFonts w:ascii="Calibri" w:hAnsi="Calibri" w:cs="Times New Roman"/>
          <w:noProof/>
          <w:szCs w:val="24"/>
        </w:rPr>
        <w:t xml:space="preserve">, </w:t>
      </w:r>
      <w:r w:rsidRPr="00C308A5">
        <w:rPr>
          <w:rFonts w:ascii="Calibri" w:hAnsi="Calibri" w:cs="Times New Roman"/>
          <w:i/>
          <w:iCs/>
          <w:noProof/>
          <w:szCs w:val="24"/>
        </w:rPr>
        <w:t>23</w:t>
      </w:r>
      <w:r w:rsidRPr="00C308A5">
        <w:rPr>
          <w:rFonts w:ascii="Calibri" w:hAnsi="Calibri" w:cs="Times New Roman"/>
          <w:noProof/>
          <w:szCs w:val="24"/>
        </w:rPr>
        <w:t>(3), 387–409. http://doi.org/10.1080/07907180802246719</w:t>
      </w:r>
    </w:p>
    <w:p w14:paraId="67B56E4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Byrne, S., Arnold, J., Fissuh, E., Standish, K., Irvin, C., &amp; Tennent, P. (2009). The EU Peace II Fund and the International Fund for Ireland: Nurturing Cross-Community Contact and Reconciliation in Northern Ireland. </w:t>
      </w:r>
      <w:r w:rsidRPr="00C308A5">
        <w:rPr>
          <w:rFonts w:ascii="Calibri" w:hAnsi="Calibri" w:cs="Times New Roman"/>
          <w:i/>
          <w:iCs/>
          <w:noProof/>
          <w:szCs w:val="24"/>
        </w:rPr>
        <w:t>Geopolitics</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(4), 630–652. http://doi.org/10.1080/14650040903141323</w:t>
      </w:r>
    </w:p>
    <w:p w14:paraId="365376D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Byrne, S., &amp; Irvin, C. (2001). Economic aid and policy making: building the peace dividend in Northern Ireland. </w:t>
      </w:r>
      <w:r w:rsidRPr="00C308A5">
        <w:rPr>
          <w:rFonts w:ascii="Calibri" w:hAnsi="Calibri" w:cs="Times New Roman"/>
          <w:i/>
          <w:iCs/>
          <w:noProof/>
          <w:szCs w:val="24"/>
        </w:rPr>
        <w:t>Policy &amp; Politics</w:t>
      </w:r>
      <w:r w:rsidRPr="00C308A5">
        <w:rPr>
          <w:rFonts w:ascii="Calibri" w:hAnsi="Calibri" w:cs="Times New Roman"/>
          <w:noProof/>
          <w:szCs w:val="24"/>
        </w:rPr>
        <w:t xml:space="preserve">, </w:t>
      </w:r>
      <w:r w:rsidRPr="00C308A5">
        <w:rPr>
          <w:rFonts w:ascii="Calibri" w:hAnsi="Calibri" w:cs="Times New Roman"/>
          <w:i/>
          <w:iCs/>
          <w:noProof/>
          <w:szCs w:val="24"/>
        </w:rPr>
        <w:t>29</w:t>
      </w:r>
      <w:r w:rsidRPr="00C308A5">
        <w:rPr>
          <w:rFonts w:ascii="Calibri" w:hAnsi="Calibri" w:cs="Times New Roman"/>
          <w:noProof/>
          <w:szCs w:val="24"/>
        </w:rPr>
        <w:t>(4), 413–429. http://doi.org/10.1332/0305573012501431</w:t>
      </w:r>
    </w:p>
    <w:p w14:paraId="3B0253D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Cairns, E., Kenworthy, J., Campbell, A., &amp; Hewstone, M. (2006). The role of in-group identification, religious group membership and intergroup conflict in moderating in-group and out-group affect. </w:t>
      </w:r>
      <w:r w:rsidRPr="00C308A5">
        <w:rPr>
          <w:rFonts w:ascii="Calibri" w:hAnsi="Calibri" w:cs="Times New Roman"/>
          <w:i/>
          <w:iCs/>
          <w:noProof/>
          <w:szCs w:val="24"/>
        </w:rPr>
        <w:t>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45</w:t>
      </w:r>
      <w:r w:rsidRPr="00C308A5">
        <w:rPr>
          <w:rFonts w:ascii="Calibri" w:hAnsi="Calibri" w:cs="Times New Roman"/>
          <w:noProof/>
          <w:szCs w:val="24"/>
        </w:rPr>
        <w:t>(4), 701–716. http://doi.org/10.1348/014466605X69850</w:t>
      </w:r>
    </w:p>
    <w:p w14:paraId="635855F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Capozza, D., Di Bernardo, G. A., &amp; Falvo, R. (2017). Intergroup Contact and Outgroup Humanization: Is the Causal Relationship Uni- or Bidirectional? </w:t>
      </w:r>
      <w:r w:rsidRPr="00C308A5">
        <w:rPr>
          <w:rFonts w:ascii="Calibri" w:hAnsi="Calibri" w:cs="Times New Roman"/>
          <w:i/>
          <w:iCs/>
          <w:noProof/>
          <w:szCs w:val="24"/>
        </w:rPr>
        <w:t>PLOS ONE</w:t>
      </w:r>
      <w:r w:rsidRPr="00C308A5">
        <w:rPr>
          <w:rFonts w:ascii="Calibri" w:hAnsi="Calibri" w:cs="Times New Roman"/>
          <w:noProof/>
          <w:szCs w:val="24"/>
        </w:rPr>
        <w:t xml:space="preserve">, </w:t>
      </w:r>
      <w:r w:rsidRPr="00C308A5">
        <w:rPr>
          <w:rFonts w:ascii="Calibri" w:hAnsi="Calibri" w:cs="Times New Roman"/>
          <w:i/>
          <w:iCs/>
          <w:noProof/>
          <w:szCs w:val="24"/>
        </w:rPr>
        <w:t>12</w:t>
      </w:r>
      <w:r w:rsidRPr="00C308A5">
        <w:rPr>
          <w:rFonts w:ascii="Calibri" w:hAnsi="Calibri" w:cs="Times New Roman"/>
          <w:noProof/>
          <w:szCs w:val="24"/>
        </w:rPr>
        <w:t>(1), e0170554. http://doi.org/10.1371/journal.pone.0170554</w:t>
      </w:r>
    </w:p>
    <w:p w14:paraId="4EE701A1"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lastRenderedPageBreak/>
        <w:t xml:space="preserve">Cochrane, F., Baser, B., &amp; Swain, A. (2009). Home Thoughts from Abroad: Diasporas and Peace-Building in Northern Ireland and Sri Lanka. </w:t>
      </w:r>
      <w:r w:rsidRPr="00C308A5">
        <w:rPr>
          <w:rFonts w:ascii="Calibri" w:hAnsi="Calibri" w:cs="Times New Roman"/>
          <w:i/>
          <w:iCs/>
          <w:noProof/>
          <w:szCs w:val="24"/>
        </w:rPr>
        <w:t>Studies in Conflict &amp; Terrorism</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(8), 681–704. http://doi.org/10.1080/10576100903040716</w:t>
      </w:r>
    </w:p>
    <w:p w14:paraId="0F3664F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Curran, P. S. (2001). Psychiatric implications of chronic civilian strife or war: Northern Ireland. </w:t>
      </w:r>
      <w:r w:rsidRPr="00C308A5">
        <w:rPr>
          <w:rFonts w:ascii="Calibri" w:hAnsi="Calibri" w:cs="Times New Roman"/>
          <w:i/>
          <w:iCs/>
          <w:noProof/>
          <w:szCs w:val="24"/>
        </w:rPr>
        <w:t>Advances in Psychiatric Treatment</w:t>
      </w:r>
      <w:r w:rsidRPr="00C308A5">
        <w:rPr>
          <w:rFonts w:ascii="Calibri" w:hAnsi="Calibri" w:cs="Times New Roman"/>
          <w:noProof/>
          <w:szCs w:val="24"/>
        </w:rPr>
        <w:t xml:space="preserve">, </w:t>
      </w:r>
      <w:r w:rsidRPr="00C308A5">
        <w:rPr>
          <w:rFonts w:ascii="Calibri" w:hAnsi="Calibri" w:cs="Times New Roman"/>
          <w:i/>
          <w:iCs/>
          <w:noProof/>
          <w:szCs w:val="24"/>
        </w:rPr>
        <w:t>7</w:t>
      </w:r>
      <w:r w:rsidRPr="00C308A5">
        <w:rPr>
          <w:rFonts w:ascii="Calibri" w:hAnsi="Calibri" w:cs="Times New Roman"/>
          <w:noProof/>
          <w:szCs w:val="24"/>
        </w:rPr>
        <w:t>(1), 73–80. http://doi.org/10.1192/apt.7.1.73</w:t>
      </w:r>
    </w:p>
    <w:p w14:paraId="34CC2BA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DEMERATH, N. J. (2000). The Rise of “Cultural Religion” in European Christianity: Learning from Poland, Northern Ireland, and Sweden. </w:t>
      </w:r>
      <w:r w:rsidRPr="00C308A5">
        <w:rPr>
          <w:rFonts w:ascii="Calibri" w:hAnsi="Calibri" w:cs="Times New Roman"/>
          <w:i/>
          <w:iCs/>
          <w:noProof/>
          <w:szCs w:val="24"/>
        </w:rPr>
        <w:t>Social Compass</w:t>
      </w:r>
      <w:r w:rsidRPr="00C308A5">
        <w:rPr>
          <w:rFonts w:ascii="Calibri" w:hAnsi="Calibri" w:cs="Times New Roman"/>
          <w:noProof/>
          <w:szCs w:val="24"/>
        </w:rPr>
        <w:t xml:space="preserve">, </w:t>
      </w:r>
      <w:r w:rsidRPr="00C308A5">
        <w:rPr>
          <w:rFonts w:ascii="Calibri" w:hAnsi="Calibri" w:cs="Times New Roman"/>
          <w:i/>
          <w:iCs/>
          <w:noProof/>
          <w:szCs w:val="24"/>
        </w:rPr>
        <w:t>47</w:t>
      </w:r>
      <w:r w:rsidRPr="00C308A5">
        <w:rPr>
          <w:rFonts w:ascii="Calibri" w:hAnsi="Calibri" w:cs="Times New Roman"/>
          <w:noProof/>
          <w:szCs w:val="24"/>
        </w:rPr>
        <w:t>(1), 127–139. http://doi.org/10.1177/003776800047001013</w:t>
      </w:r>
    </w:p>
    <w:p w14:paraId="17B369E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Diez, T., Stetter, S., &amp; Albert, M. (2006). The European Union and Border Conflicts: The Transformative Power of Integration. </w:t>
      </w:r>
      <w:r w:rsidRPr="00C308A5">
        <w:rPr>
          <w:rFonts w:ascii="Calibri" w:hAnsi="Calibri" w:cs="Times New Roman"/>
          <w:i/>
          <w:iCs/>
          <w:noProof/>
          <w:szCs w:val="24"/>
        </w:rPr>
        <w:t>International Organization</w:t>
      </w:r>
      <w:r w:rsidRPr="00C308A5">
        <w:rPr>
          <w:rFonts w:ascii="Calibri" w:hAnsi="Calibri" w:cs="Times New Roman"/>
          <w:noProof/>
          <w:szCs w:val="24"/>
        </w:rPr>
        <w:t xml:space="preserve">, </w:t>
      </w:r>
      <w:r w:rsidRPr="00C308A5">
        <w:rPr>
          <w:rFonts w:ascii="Calibri" w:hAnsi="Calibri" w:cs="Times New Roman"/>
          <w:i/>
          <w:iCs/>
          <w:noProof/>
          <w:szCs w:val="24"/>
        </w:rPr>
        <w:t>60</w:t>
      </w:r>
      <w:r w:rsidRPr="00C308A5">
        <w:rPr>
          <w:rFonts w:ascii="Calibri" w:hAnsi="Calibri" w:cs="Times New Roman"/>
          <w:noProof/>
          <w:szCs w:val="24"/>
        </w:rPr>
        <w:t>(3), 563–593. http://doi.org/10.1017/S0020818306060218</w:t>
      </w:r>
    </w:p>
    <w:p w14:paraId="58F3952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Dixon, P. (2011). Is Consociational Theory the Answer to Global Conflict? From the Netherlands to Northern Ireland and Iraq. </w:t>
      </w:r>
      <w:r w:rsidRPr="00C308A5">
        <w:rPr>
          <w:rFonts w:ascii="Calibri" w:hAnsi="Calibri" w:cs="Times New Roman"/>
          <w:i/>
          <w:iCs/>
          <w:noProof/>
          <w:szCs w:val="24"/>
        </w:rPr>
        <w:t>Political Studies Review</w:t>
      </w:r>
      <w:r w:rsidRPr="00C308A5">
        <w:rPr>
          <w:rFonts w:ascii="Calibri" w:hAnsi="Calibri" w:cs="Times New Roman"/>
          <w:noProof/>
          <w:szCs w:val="24"/>
        </w:rPr>
        <w:t xml:space="preserve">, </w:t>
      </w:r>
      <w:r w:rsidRPr="00C308A5">
        <w:rPr>
          <w:rFonts w:ascii="Calibri" w:hAnsi="Calibri" w:cs="Times New Roman"/>
          <w:i/>
          <w:iCs/>
          <w:noProof/>
          <w:szCs w:val="24"/>
        </w:rPr>
        <w:t>9</w:t>
      </w:r>
      <w:r w:rsidRPr="00C308A5">
        <w:rPr>
          <w:rFonts w:ascii="Calibri" w:hAnsi="Calibri" w:cs="Times New Roman"/>
          <w:noProof/>
          <w:szCs w:val="24"/>
        </w:rPr>
        <w:t>(3), 309–322. http://doi.org/10.1111/j.1478-9302.2011.00235.x</w:t>
      </w:r>
    </w:p>
    <w:p w14:paraId="13AD837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Donnelly, C., Furey, A., &amp; Hughes, J. (2016). Integrated schools and intergroup relations in Northern Ireland: the importance of parents. </w:t>
      </w:r>
      <w:r w:rsidRPr="00C308A5">
        <w:rPr>
          <w:rFonts w:ascii="Calibri" w:hAnsi="Calibri" w:cs="Times New Roman"/>
          <w:i/>
          <w:iCs/>
          <w:noProof/>
          <w:szCs w:val="24"/>
        </w:rPr>
        <w:t>Educational Research</w:t>
      </w:r>
      <w:r w:rsidRPr="00C308A5">
        <w:rPr>
          <w:rFonts w:ascii="Calibri" w:hAnsi="Calibri" w:cs="Times New Roman"/>
          <w:noProof/>
          <w:szCs w:val="24"/>
        </w:rPr>
        <w:t xml:space="preserve">, </w:t>
      </w:r>
      <w:r w:rsidRPr="00C308A5">
        <w:rPr>
          <w:rFonts w:ascii="Calibri" w:hAnsi="Calibri" w:cs="Times New Roman"/>
          <w:i/>
          <w:iCs/>
          <w:noProof/>
          <w:szCs w:val="24"/>
        </w:rPr>
        <w:t>58</w:t>
      </w:r>
      <w:r w:rsidRPr="00C308A5">
        <w:rPr>
          <w:rFonts w:ascii="Calibri" w:hAnsi="Calibri" w:cs="Times New Roman"/>
          <w:noProof/>
          <w:szCs w:val="24"/>
        </w:rPr>
        <w:t>(4), 442–456. http://doi.org/10.1080/00131881.2016.1232916</w:t>
      </w:r>
    </w:p>
    <w:p w14:paraId="02980EB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Dorsett, R. (2013). The effect of the Troubles on GDP in Northern Ireland. </w:t>
      </w:r>
      <w:r w:rsidRPr="00C308A5">
        <w:rPr>
          <w:rFonts w:ascii="Calibri" w:hAnsi="Calibri" w:cs="Times New Roman"/>
          <w:i/>
          <w:iCs/>
          <w:noProof/>
          <w:szCs w:val="24"/>
        </w:rPr>
        <w:t>European Journal of Political Economy</w:t>
      </w:r>
      <w:r w:rsidRPr="00C308A5">
        <w:rPr>
          <w:rFonts w:ascii="Calibri" w:hAnsi="Calibri" w:cs="Times New Roman"/>
          <w:noProof/>
          <w:szCs w:val="24"/>
        </w:rPr>
        <w:t xml:space="preserve">, </w:t>
      </w:r>
      <w:r w:rsidRPr="00C308A5">
        <w:rPr>
          <w:rFonts w:ascii="Calibri" w:hAnsi="Calibri" w:cs="Times New Roman"/>
          <w:i/>
          <w:iCs/>
          <w:noProof/>
          <w:szCs w:val="24"/>
        </w:rPr>
        <w:t>29</w:t>
      </w:r>
      <w:r w:rsidRPr="00C308A5">
        <w:rPr>
          <w:rFonts w:ascii="Calibri" w:hAnsi="Calibri" w:cs="Times New Roman"/>
          <w:noProof/>
          <w:szCs w:val="24"/>
        </w:rPr>
        <w:t>, 119–133. http://doi.org/10.1016/j.ejpoleco.2012.10.003</w:t>
      </w:r>
    </w:p>
    <w:p w14:paraId="1E7A6B9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Durkheim, E. (1951). Suicide, a study in sociology. </w:t>
      </w:r>
      <w:r w:rsidRPr="00C308A5">
        <w:rPr>
          <w:rFonts w:ascii="Calibri" w:hAnsi="Calibri" w:cs="Times New Roman"/>
          <w:i/>
          <w:iCs/>
          <w:noProof/>
          <w:szCs w:val="24"/>
        </w:rPr>
        <w:t>New York Free Press</w:t>
      </w:r>
      <w:r w:rsidRPr="00C308A5">
        <w:rPr>
          <w:rFonts w:ascii="Calibri" w:hAnsi="Calibri" w:cs="Times New Roman"/>
          <w:noProof/>
          <w:szCs w:val="24"/>
        </w:rPr>
        <w:t xml:space="preserve">, </w:t>
      </w:r>
      <w:r w:rsidRPr="00C308A5">
        <w:rPr>
          <w:rFonts w:ascii="Calibri" w:hAnsi="Calibri" w:cs="Times New Roman"/>
          <w:i/>
          <w:iCs/>
          <w:noProof/>
          <w:szCs w:val="24"/>
        </w:rPr>
        <w:t>3</w:t>
      </w:r>
      <w:r w:rsidRPr="00C308A5">
        <w:rPr>
          <w:rFonts w:ascii="Calibri" w:hAnsi="Calibri" w:cs="Times New Roman"/>
          <w:noProof/>
          <w:szCs w:val="24"/>
        </w:rPr>
        <w:t>, 405. http://doi.org/10.2307/2088294</w:t>
      </w:r>
    </w:p>
    <w:p w14:paraId="597D334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Ellis, G., &amp; McKay, S. (2000). City management profile - Belfast. </w:t>
      </w:r>
      <w:r w:rsidRPr="00C308A5">
        <w:rPr>
          <w:rFonts w:ascii="Calibri" w:hAnsi="Calibri" w:cs="Times New Roman"/>
          <w:i/>
          <w:iCs/>
          <w:noProof/>
          <w:szCs w:val="24"/>
        </w:rPr>
        <w:t>Cities</w:t>
      </w:r>
      <w:r w:rsidRPr="00C308A5">
        <w:rPr>
          <w:rFonts w:ascii="Calibri" w:hAnsi="Calibri" w:cs="Times New Roman"/>
          <w:noProof/>
          <w:szCs w:val="24"/>
        </w:rPr>
        <w:t xml:space="preserve">, </w:t>
      </w:r>
      <w:r w:rsidRPr="00C308A5">
        <w:rPr>
          <w:rFonts w:ascii="Calibri" w:hAnsi="Calibri" w:cs="Times New Roman"/>
          <w:i/>
          <w:iCs/>
          <w:noProof/>
          <w:szCs w:val="24"/>
        </w:rPr>
        <w:t>17</w:t>
      </w:r>
      <w:r w:rsidRPr="00C308A5">
        <w:rPr>
          <w:rFonts w:ascii="Calibri" w:hAnsi="Calibri" w:cs="Times New Roman"/>
          <w:noProof/>
          <w:szCs w:val="24"/>
        </w:rPr>
        <w:t>(1), 47–54.</w:t>
      </w:r>
    </w:p>
    <w:p w14:paraId="3326067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Findley, M. G. (2008). Agents and conflict: Adaptation and the dynamics of war. </w:t>
      </w:r>
      <w:r w:rsidRPr="00C308A5">
        <w:rPr>
          <w:rFonts w:ascii="Calibri" w:hAnsi="Calibri" w:cs="Times New Roman"/>
          <w:i/>
          <w:iCs/>
          <w:noProof/>
          <w:szCs w:val="24"/>
        </w:rPr>
        <w:t>Complexity</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(1), 22–35. http://doi.org/10.1002/cplx.20232</w:t>
      </w:r>
    </w:p>
    <w:p w14:paraId="54D2AF8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Geoghegan, P. (2008). Multiculturalism and sectarianism in post-agreement Northern Ireland. </w:t>
      </w:r>
      <w:r w:rsidRPr="00C308A5">
        <w:rPr>
          <w:rFonts w:ascii="Calibri" w:hAnsi="Calibri" w:cs="Times New Roman"/>
          <w:i/>
          <w:iCs/>
          <w:noProof/>
          <w:szCs w:val="24"/>
        </w:rPr>
        <w:t>Scottish Geographical Journal</w:t>
      </w:r>
      <w:r w:rsidRPr="00C308A5">
        <w:rPr>
          <w:rFonts w:ascii="Calibri" w:hAnsi="Calibri" w:cs="Times New Roman"/>
          <w:noProof/>
          <w:szCs w:val="24"/>
        </w:rPr>
        <w:t xml:space="preserve">, </w:t>
      </w:r>
      <w:r w:rsidRPr="00C308A5">
        <w:rPr>
          <w:rFonts w:ascii="Calibri" w:hAnsi="Calibri" w:cs="Times New Roman"/>
          <w:i/>
          <w:iCs/>
          <w:noProof/>
          <w:szCs w:val="24"/>
        </w:rPr>
        <w:t>124</w:t>
      </w:r>
      <w:r w:rsidRPr="00C308A5">
        <w:rPr>
          <w:rFonts w:ascii="Calibri" w:hAnsi="Calibri" w:cs="Times New Roman"/>
          <w:noProof/>
          <w:szCs w:val="24"/>
        </w:rPr>
        <w:t>(2–3), 185–191. http://doi.org/10.1080/14702540802411790</w:t>
      </w:r>
    </w:p>
    <w:p w14:paraId="31A41BD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C308A5">
        <w:rPr>
          <w:rFonts w:ascii="Calibri" w:hAnsi="Calibri" w:cs="Times New Roman"/>
          <w:i/>
          <w:iCs/>
          <w:noProof/>
          <w:szCs w:val="24"/>
        </w:rPr>
        <w:t>BMJ Open</w:t>
      </w:r>
      <w:r w:rsidRPr="00C308A5">
        <w:rPr>
          <w:rFonts w:ascii="Calibri" w:hAnsi="Calibri" w:cs="Times New Roman"/>
          <w:noProof/>
          <w:szCs w:val="24"/>
        </w:rPr>
        <w:t xml:space="preserve">, </w:t>
      </w:r>
      <w:r w:rsidRPr="00C308A5">
        <w:rPr>
          <w:rFonts w:ascii="Calibri" w:hAnsi="Calibri" w:cs="Times New Roman"/>
          <w:i/>
          <w:iCs/>
          <w:noProof/>
          <w:szCs w:val="24"/>
        </w:rPr>
        <w:t>6</w:t>
      </w:r>
      <w:r w:rsidRPr="00C308A5">
        <w:rPr>
          <w:rFonts w:ascii="Calibri" w:hAnsi="Calibri" w:cs="Times New Roman"/>
          <w:noProof/>
          <w:szCs w:val="24"/>
        </w:rPr>
        <w:t>(1), e009924. http://doi.org/10.1136/bmjopen-2015-009924</w:t>
      </w:r>
    </w:p>
    <w:p w14:paraId="7FCCEC7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Gill, P., &amp; Horgan, J. (2013). Who Were the Volunteers? 1 The Shifting Sociological and Operational Profile of 1240 Provisional Irish Republican Army Members. </w:t>
      </w:r>
      <w:r w:rsidRPr="00C308A5">
        <w:rPr>
          <w:rFonts w:ascii="Calibri" w:hAnsi="Calibri" w:cs="Times New Roman"/>
          <w:i/>
          <w:iCs/>
          <w:noProof/>
          <w:szCs w:val="24"/>
        </w:rPr>
        <w:t>Terrorism and Political Violence</w:t>
      </w:r>
      <w:r w:rsidRPr="00C308A5">
        <w:rPr>
          <w:rFonts w:ascii="Calibri" w:hAnsi="Calibri" w:cs="Times New Roman"/>
          <w:noProof/>
          <w:szCs w:val="24"/>
        </w:rPr>
        <w:t xml:space="preserve">, </w:t>
      </w:r>
      <w:r w:rsidRPr="00C308A5">
        <w:rPr>
          <w:rFonts w:ascii="Calibri" w:hAnsi="Calibri" w:cs="Times New Roman"/>
          <w:i/>
          <w:iCs/>
          <w:noProof/>
          <w:szCs w:val="24"/>
        </w:rPr>
        <w:t>25</w:t>
      </w:r>
      <w:r w:rsidRPr="00C308A5">
        <w:rPr>
          <w:rFonts w:ascii="Calibri" w:hAnsi="Calibri" w:cs="Times New Roman"/>
          <w:noProof/>
          <w:szCs w:val="24"/>
        </w:rPr>
        <w:t>(3), 435–456. http://doi.org/10.1080/09546553.2012.664587</w:t>
      </w:r>
    </w:p>
    <w:p w14:paraId="739921A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Gill, P., Piazza, J. A., &amp; Horgan, J. (2016). Counterterrorism Killings and Provisional IRA Bombings, 1970–1998. </w:t>
      </w:r>
      <w:r w:rsidRPr="00C308A5">
        <w:rPr>
          <w:rFonts w:ascii="Calibri" w:hAnsi="Calibri" w:cs="Times New Roman"/>
          <w:i/>
          <w:iCs/>
          <w:noProof/>
          <w:szCs w:val="24"/>
        </w:rPr>
        <w:t>Terrorism and Political Violence</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(3), 473–496. http://doi.org/10.1080/09546553.2016.1155932</w:t>
      </w:r>
    </w:p>
    <w:p w14:paraId="54AD880B"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Goddard, S. E. (2012). Brokering Peace: Networks, Legitimacy, and the Northern Ireland Peace Process. </w:t>
      </w:r>
      <w:r w:rsidRPr="00C308A5">
        <w:rPr>
          <w:rFonts w:ascii="Calibri" w:hAnsi="Calibri" w:cs="Times New Roman"/>
          <w:i/>
          <w:iCs/>
          <w:noProof/>
          <w:szCs w:val="24"/>
        </w:rPr>
        <w:t>International Studies Quarterly</w:t>
      </w:r>
      <w:r w:rsidRPr="00C308A5">
        <w:rPr>
          <w:rFonts w:ascii="Calibri" w:hAnsi="Calibri" w:cs="Times New Roman"/>
          <w:noProof/>
          <w:szCs w:val="24"/>
        </w:rPr>
        <w:t xml:space="preserve">, </w:t>
      </w:r>
      <w:r w:rsidRPr="00C308A5">
        <w:rPr>
          <w:rFonts w:ascii="Calibri" w:hAnsi="Calibri" w:cs="Times New Roman"/>
          <w:i/>
          <w:iCs/>
          <w:noProof/>
          <w:szCs w:val="24"/>
        </w:rPr>
        <w:t>56</w:t>
      </w:r>
      <w:r w:rsidRPr="00C308A5">
        <w:rPr>
          <w:rFonts w:ascii="Calibri" w:hAnsi="Calibri" w:cs="Times New Roman"/>
          <w:noProof/>
          <w:szCs w:val="24"/>
        </w:rPr>
        <w:t>(3), 501–515. http://doi.org/10.1111/j.1468-2478.2012.00737.x</w:t>
      </w:r>
    </w:p>
    <w:p w14:paraId="2048EFA1"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Hancock, L. E. (2008). The Northern Irish Peace Process: From Top to Bottom. </w:t>
      </w:r>
      <w:r w:rsidRPr="00C308A5">
        <w:rPr>
          <w:rFonts w:ascii="Calibri" w:hAnsi="Calibri" w:cs="Times New Roman"/>
          <w:i/>
          <w:iCs/>
          <w:noProof/>
          <w:szCs w:val="24"/>
        </w:rPr>
        <w:t>International Studies Review</w:t>
      </w:r>
      <w:r w:rsidRPr="00C308A5">
        <w:rPr>
          <w:rFonts w:ascii="Calibri" w:hAnsi="Calibri" w:cs="Times New Roman"/>
          <w:noProof/>
          <w:szCs w:val="24"/>
        </w:rPr>
        <w:t xml:space="preserve">, </w:t>
      </w:r>
      <w:r w:rsidRPr="00C308A5">
        <w:rPr>
          <w:rFonts w:ascii="Calibri" w:hAnsi="Calibri" w:cs="Times New Roman"/>
          <w:i/>
          <w:iCs/>
          <w:noProof/>
          <w:szCs w:val="24"/>
        </w:rPr>
        <w:t>10</w:t>
      </w:r>
      <w:r w:rsidRPr="00C308A5">
        <w:rPr>
          <w:rFonts w:ascii="Calibri" w:hAnsi="Calibri" w:cs="Times New Roman"/>
          <w:noProof/>
          <w:szCs w:val="24"/>
        </w:rPr>
        <w:t>(2), 203–238. http://doi.org/10.1111/j.1468-2486.2008.00771.x</w:t>
      </w:r>
    </w:p>
    <w:p w14:paraId="291DC0F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lastRenderedPageBreak/>
        <w:t xml:space="preserve">Hargie, O., Dickson, D., &amp; Nelson, S. (2003). Working together in a divided society a study of intergroup communication in the Northern Ireland workplace. </w:t>
      </w:r>
      <w:r w:rsidRPr="00C308A5">
        <w:rPr>
          <w:rFonts w:ascii="Calibri" w:hAnsi="Calibri" w:cs="Times New Roman"/>
          <w:i/>
          <w:iCs/>
          <w:noProof/>
          <w:szCs w:val="24"/>
        </w:rPr>
        <w:t>Journal of Business and Technical Communication</w:t>
      </w:r>
      <w:r w:rsidRPr="00C308A5">
        <w:rPr>
          <w:rFonts w:ascii="Calibri" w:hAnsi="Calibri" w:cs="Times New Roman"/>
          <w:noProof/>
          <w:szCs w:val="24"/>
        </w:rPr>
        <w:t xml:space="preserve">, </w:t>
      </w:r>
      <w:r w:rsidRPr="00C308A5">
        <w:rPr>
          <w:rFonts w:ascii="Calibri" w:hAnsi="Calibri" w:cs="Times New Roman"/>
          <w:i/>
          <w:iCs/>
          <w:noProof/>
          <w:szCs w:val="24"/>
        </w:rPr>
        <w:t>17</w:t>
      </w:r>
      <w:r w:rsidRPr="00C308A5">
        <w:rPr>
          <w:rFonts w:ascii="Calibri" w:hAnsi="Calibri" w:cs="Times New Roman"/>
          <w:noProof/>
          <w:szCs w:val="24"/>
        </w:rPr>
        <w:t>(3), 285–318.</w:t>
      </w:r>
    </w:p>
    <w:p w14:paraId="7580968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Hewstone, M., Cairns, E., Voci, A., Hamberger, J., &amp; Niens, U. (2006). Intergroup contact, forgiveness, and experience of “the troubles” in Northern Ireland. </w:t>
      </w:r>
      <w:r w:rsidRPr="00C308A5">
        <w:rPr>
          <w:rFonts w:ascii="Calibri" w:hAnsi="Calibri" w:cs="Times New Roman"/>
          <w:i/>
          <w:iCs/>
          <w:noProof/>
          <w:szCs w:val="24"/>
        </w:rPr>
        <w:t>Journal of Social Issues</w:t>
      </w:r>
      <w:r w:rsidRPr="00C308A5">
        <w:rPr>
          <w:rFonts w:ascii="Calibri" w:hAnsi="Calibri" w:cs="Times New Roman"/>
          <w:noProof/>
          <w:szCs w:val="24"/>
        </w:rPr>
        <w:t xml:space="preserve">, </w:t>
      </w:r>
      <w:r w:rsidRPr="00C308A5">
        <w:rPr>
          <w:rFonts w:ascii="Calibri" w:hAnsi="Calibri" w:cs="Times New Roman"/>
          <w:i/>
          <w:iCs/>
          <w:noProof/>
          <w:szCs w:val="24"/>
        </w:rPr>
        <w:t>62</w:t>
      </w:r>
      <w:r w:rsidRPr="00C308A5">
        <w:rPr>
          <w:rFonts w:ascii="Calibri" w:hAnsi="Calibri" w:cs="Times New Roman"/>
          <w:noProof/>
          <w:szCs w:val="24"/>
        </w:rPr>
        <w:t>(1), 99–120.</w:t>
      </w:r>
    </w:p>
    <w:p w14:paraId="611B87D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HOROWITZ, D. L. (2002). Explaining the Northern Ireland Agreement: The Sources of an Unlikely Constitutional Consensus. </w:t>
      </w:r>
      <w:r w:rsidRPr="00C308A5">
        <w:rPr>
          <w:rFonts w:ascii="Calibri" w:hAnsi="Calibri" w:cs="Times New Roman"/>
          <w:i/>
          <w:iCs/>
          <w:noProof/>
          <w:szCs w:val="24"/>
        </w:rPr>
        <w:t>British Journal of Political Science</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(2), 193–220. http://doi.org/10.1017/S000712340200008X</w:t>
      </w:r>
    </w:p>
    <w:p w14:paraId="78382CC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Hughes, J. (2011). Are separate schools divisive? A case study from Northern Ireland. </w:t>
      </w:r>
      <w:r w:rsidRPr="00C308A5">
        <w:rPr>
          <w:rFonts w:ascii="Calibri" w:hAnsi="Calibri" w:cs="Times New Roman"/>
          <w:i/>
          <w:iCs/>
          <w:noProof/>
          <w:szCs w:val="24"/>
        </w:rPr>
        <w:t>British Educational Research Journal</w:t>
      </w:r>
      <w:r w:rsidRPr="00C308A5">
        <w:rPr>
          <w:rFonts w:ascii="Calibri" w:hAnsi="Calibri" w:cs="Times New Roman"/>
          <w:noProof/>
          <w:szCs w:val="24"/>
        </w:rPr>
        <w:t xml:space="preserve">, </w:t>
      </w:r>
      <w:r w:rsidRPr="00C308A5">
        <w:rPr>
          <w:rFonts w:ascii="Calibri" w:hAnsi="Calibri" w:cs="Times New Roman"/>
          <w:i/>
          <w:iCs/>
          <w:noProof/>
          <w:szCs w:val="24"/>
        </w:rPr>
        <w:t>37</w:t>
      </w:r>
      <w:r w:rsidRPr="00C308A5">
        <w:rPr>
          <w:rFonts w:ascii="Calibri" w:hAnsi="Calibri" w:cs="Times New Roman"/>
          <w:noProof/>
          <w:szCs w:val="24"/>
        </w:rPr>
        <w:t>(5), 829–850. http://doi.org/10.1080/01411926.2010.506943</w:t>
      </w:r>
    </w:p>
    <w:p w14:paraId="1E1AEC6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Hughes, J., Campbell, A., Lolliot, S., Hewstone, M., &amp; Gallagher, T. (2013). Inter-group contact at school and social attitudes: evidence from Northern Ireland. </w:t>
      </w:r>
      <w:r w:rsidRPr="00C308A5">
        <w:rPr>
          <w:rFonts w:ascii="Calibri" w:hAnsi="Calibri" w:cs="Times New Roman"/>
          <w:i/>
          <w:iCs/>
          <w:noProof/>
          <w:szCs w:val="24"/>
        </w:rPr>
        <w:t>Oxford Review of Education</w:t>
      </w:r>
      <w:r w:rsidRPr="00C308A5">
        <w:rPr>
          <w:rFonts w:ascii="Calibri" w:hAnsi="Calibri" w:cs="Times New Roman"/>
          <w:noProof/>
          <w:szCs w:val="24"/>
        </w:rPr>
        <w:t xml:space="preserve">, </w:t>
      </w:r>
      <w:r w:rsidRPr="00C308A5">
        <w:rPr>
          <w:rFonts w:ascii="Calibri" w:hAnsi="Calibri" w:cs="Times New Roman"/>
          <w:i/>
          <w:iCs/>
          <w:noProof/>
          <w:szCs w:val="24"/>
        </w:rPr>
        <w:t>39</w:t>
      </w:r>
      <w:r w:rsidRPr="00C308A5">
        <w:rPr>
          <w:rFonts w:ascii="Calibri" w:hAnsi="Calibri" w:cs="Times New Roman"/>
          <w:noProof/>
          <w:szCs w:val="24"/>
        </w:rPr>
        <w:t>(6), 761–779. http://doi.org/10.1080/03054985.2013.857595</w:t>
      </w:r>
    </w:p>
    <w:p w14:paraId="09EB9C5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Hughes, S., Barnes-Holmes, D., &amp; Smyth, S. (2017). Implicit Cross-Community Biases Revisited: Evidence for Ingroup Favoritism in the Absence of Outgroup Derogation in Northern Ireland. </w:t>
      </w:r>
      <w:r w:rsidRPr="00C308A5">
        <w:rPr>
          <w:rFonts w:ascii="Calibri" w:hAnsi="Calibri" w:cs="Times New Roman"/>
          <w:i/>
          <w:iCs/>
          <w:noProof/>
          <w:szCs w:val="24"/>
        </w:rPr>
        <w:t>The Psychological Record</w:t>
      </w:r>
      <w:r w:rsidRPr="00C308A5">
        <w:rPr>
          <w:rFonts w:ascii="Calibri" w:hAnsi="Calibri" w:cs="Times New Roman"/>
          <w:noProof/>
          <w:szCs w:val="24"/>
        </w:rPr>
        <w:t xml:space="preserve">, </w:t>
      </w:r>
      <w:r w:rsidRPr="00C308A5">
        <w:rPr>
          <w:rFonts w:ascii="Calibri" w:hAnsi="Calibri" w:cs="Times New Roman"/>
          <w:i/>
          <w:iCs/>
          <w:noProof/>
          <w:szCs w:val="24"/>
        </w:rPr>
        <w:t>67</w:t>
      </w:r>
      <w:r w:rsidRPr="00C308A5">
        <w:rPr>
          <w:rFonts w:ascii="Calibri" w:hAnsi="Calibri" w:cs="Times New Roman"/>
          <w:noProof/>
          <w:szCs w:val="24"/>
        </w:rPr>
        <w:t>(1), 97–107. http://doi.org/10.1007/s40732-016-0210-3</w:t>
      </w:r>
    </w:p>
    <w:p w14:paraId="2EDA3BB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Jarman, N. (2006). Diversity, economy and policy: new patterns of migration to Northern Ireland. </w:t>
      </w:r>
      <w:r w:rsidRPr="00C308A5">
        <w:rPr>
          <w:rFonts w:ascii="Calibri" w:hAnsi="Calibri" w:cs="Times New Roman"/>
          <w:i/>
          <w:iCs/>
          <w:noProof/>
          <w:szCs w:val="24"/>
        </w:rPr>
        <w:t>Shared Space: A Research Journal on Peace, Conflict and Community Relations in Northern Ireland</w:t>
      </w:r>
      <w:r w:rsidRPr="00C308A5">
        <w:rPr>
          <w:rFonts w:ascii="Calibri" w:hAnsi="Calibri" w:cs="Times New Roman"/>
          <w:noProof/>
          <w:szCs w:val="24"/>
        </w:rPr>
        <w:t xml:space="preserve">, </w:t>
      </w:r>
      <w:r w:rsidRPr="00C308A5">
        <w:rPr>
          <w:rFonts w:ascii="Calibri" w:hAnsi="Calibri" w:cs="Times New Roman"/>
          <w:i/>
          <w:iCs/>
          <w:noProof/>
          <w:szCs w:val="24"/>
        </w:rPr>
        <w:t>2</w:t>
      </w:r>
      <w:r w:rsidRPr="00C308A5">
        <w:rPr>
          <w:rFonts w:ascii="Calibri" w:hAnsi="Calibri" w:cs="Times New Roman"/>
          <w:noProof/>
          <w:szCs w:val="24"/>
        </w:rPr>
        <w:t>, 45–60. Retrieved from http://ibrarian.net/navon/paper/Diversity__Economy_and_Policy__New_Patterns_of_Mi.pdf?paperid=13367823</w:t>
      </w:r>
    </w:p>
    <w:p w14:paraId="053150C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C308A5">
        <w:rPr>
          <w:rFonts w:ascii="Calibri" w:hAnsi="Calibri" w:cs="Times New Roman"/>
          <w:i/>
          <w:iCs/>
          <w:noProof/>
          <w:szCs w:val="24"/>
        </w:rPr>
        <w:t>Community Development Journal</w:t>
      </w:r>
      <w:r w:rsidRPr="00C308A5">
        <w:rPr>
          <w:rFonts w:ascii="Calibri" w:hAnsi="Calibri" w:cs="Times New Roman"/>
          <w:noProof/>
          <w:szCs w:val="24"/>
        </w:rPr>
        <w:t xml:space="preserve">, </w:t>
      </w:r>
      <w:r w:rsidRPr="00C308A5">
        <w:rPr>
          <w:rFonts w:ascii="Calibri" w:hAnsi="Calibri" w:cs="Times New Roman"/>
          <w:i/>
          <w:iCs/>
          <w:noProof/>
          <w:szCs w:val="24"/>
        </w:rPr>
        <w:t>48</w:t>
      </w:r>
      <w:r w:rsidRPr="00C308A5">
        <w:rPr>
          <w:rFonts w:ascii="Calibri" w:hAnsi="Calibri" w:cs="Times New Roman"/>
          <w:noProof/>
          <w:szCs w:val="24"/>
        </w:rPr>
        <w:t>(4), 587–604. http://doi.org/10.1093/cdj/bss054</w:t>
      </w:r>
    </w:p>
    <w:p w14:paraId="4FF44A0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Kauff, M., Schmid, K., Lolliot, S., Al Ramiah, A., &amp; Hewstone, M. (2016). Intergroup Contact Effects via Ingroup Distancing among Majority and Minority Groups: Moderation by Social Dominance Orientation. </w:t>
      </w:r>
      <w:r w:rsidRPr="00C308A5">
        <w:rPr>
          <w:rFonts w:ascii="Calibri" w:hAnsi="Calibri" w:cs="Times New Roman"/>
          <w:i/>
          <w:iCs/>
          <w:noProof/>
          <w:szCs w:val="24"/>
        </w:rPr>
        <w:t>PLOS ONE</w:t>
      </w:r>
      <w:r w:rsidRPr="00C308A5">
        <w:rPr>
          <w:rFonts w:ascii="Calibri" w:hAnsi="Calibri" w:cs="Times New Roman"/>
          <w:noProof/>
          <w:szCs w:val="24"/>
        </w:rPr>
        <w:t xml:space="preserve">, </w:t>
      </w:r>
      <w:r w:rsidRPr="00C308A5">
        <w:rPr>
          <w:rFonts w:ascii="Calibri" w:hAnsi="Calibri" w:cs="Times New Roman"/>
          <w:i/>
          <w:iCs/>
          <w:noProof/>
          <w:szCs w:val="24"/>
        </w:rPr>
        <w:t>11</w:t>
      </w:r>
      <w:r w:rsidRPr="00C308A5">
        <w:rPr>
          <w:rFonts w:ascii="Calibri" w:hAnsi="Calibri" w:cs="Times New Roman"/>
          <w:noProof/>
          <w:szCs w:val="24"/>
        </w:rPr>
        <w:t>(1), e0146895. http://doi.org/10.1371/journal.pone.0146895</w:t>
      </w:r>
    </w:p>
    <w:p w14:paraId="69C85AF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Kelly, G., &amp; Braniff, M. (2016). A dearth of evidence: tackling division and building relationships in Northern Ireland. </w:t>
      </w:r>
      <w:r w:rsidRPr="00C308A5">
        <w:rPr>
          <w:rFonts w:ascii="Calibri" w:hAnsi="Calibri" w:cs="Times New Roman"/>
          <w:i/>
          <w:iCs/>
          <w:noProof/>
          <w:szCs w:val="24"/>
        </w:rPr>
        <w:t>International Peacekeeping</w:t>
      </w:r>
      <w:r w:rsidRPr="00C308A5">
        <w:rPr>
          <w:rFonts w:ascii="Calibri" w:hAnsi="Calibri" w:cs="Times New Roman"/>
          <w:noProof/>
          <w:szCs w:val="24"/>
        </w:rPr>
        <w:t xml:space="preserve">, </w:t>
      </w:r>
      <w:r w:rsidRPr="00C308A5">
        <w:rPr>
          <w:rFonts w:ascii="Calibri" w:hAnsi="Calibri" w:cs="Times New Roman"/>
          <w:i/>
          <w:iCs/>
          <w:noProof/>
          <w:szCs w:val="24"/>
        </w:rPr>
        <w:t>23</w:t>
      </w:r>
      <w:r w:rsidRPr="00C308A5">
        <w:rPr>
          <w:rFonts w:ascii="Calibri" w:hAnsi="Calibri" w:cs="Times New Roman"/>
          <w:noProof/>
          <w:szCs w:val="24"/>
        </w:rPr>
        <w:t>(3), 442–467. http://doi.org/10.1080/13533312.2016.1166962</w:t>
      </w:r>
    </w:p>
    <w:p w14:paraId="4657661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Kyle, K. (1996). Murder at Canary Wharf. </w:t>
      </w:r>
      <w:r w:rsidRPr="00C308A5">
        <w:rPr>
          <w:rFonts w:ascii="Calibri" w:hAnsi="Calibri" w:cs="Times New Roman"/>
          <w:i/>
          <w:iCs/>
          <w:noProof/>
          <w:szCs w:val="24"/>
        </w:rPr>
        <w:t>World Today</w:t>
      </w:r>
      <w:r w:rsidRPr="00C308A5">
        <w:rPr>
          <w:rFonts w:ascii="Calibri" w:hAnsi="Calibri" w:cs="Times New Roman"/>
          <w:noProof/>
          <w:szCs w:val="24"/>
        </w:rPr>
        <w:t xml:space="preserve">, </w:t>
      </w:r>
      <w:r w:rsidRPr="00C308A5">
        <w:rPr>
          <w:rFonts w:ascii="Calibri" w:hAnsi="Calibri" w:cs="Times New Roman"/>
          <w:i/>
          <w:iCs/>
          <w:noProof/>
          <w:szCs w:val="24"/>
        </w:rPr>
        <w:t>52</w:t>
      </w:r>
      <w:r w:rsidRPr="00C308A5">
        <w:rPr>
          <w:rFonts w:ascii="Calibri" w:hAnsi="Calibri" w:cs="Times New Roman"/>
          <w:noProof/>
          <w:szCs w:val="24"/>
        </w:rPr>
        <w:t>(3), 76–78.</w:t>
      </w:r>
    </w:p>
    <w:p w14:paraId="21F4537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Leonard, M. (2004). Bonding and bridging social capital: Reflections from Belfast. </w:t>
      </w:r>
      <w:r w:rsidRPr="00C308A5">
        <w:rPr>
          <w:rFonts w:ascii="Calibri" w:hAnsi="Calibri" w:cs="Times New Roman"/>
          <w:i/>
          <w:iCs/>
          <w:noProof/>
          <w:szCs w:val="24"/>
        </w:rPr>
        <w:t>Sociology-the Journal of the British Sociological Association</w:t>
      </w:r>
      <w:r w:rsidRPr="00C308A5">
        <w:rPr>
          <w:rFonts w:ascii="Calibri" w:hAnsi="Calibri" w:cs="Times New Roman"/>
          <w:noProof/>
          <w:szCs w:val="24"/>
        </w:rPr>
        <w:t xml:space="preserve">, </w:t>
      </w:r>
      <w:r w:rsidRPr="00C308A5">
        <w:rPr>
          <w:rFonts w:ascii="Calibri" w:hAnsi="Calibri" w:cs="Times New Roman"/>
          <w:i/>
          <w:iCs/>
          <w:noProof/>
          <w:szCs w:val="24"/>
        </w:rPr>
        <w:t>38</w:t>
      </w:r>
      <w:r w:rsidRPr="00C308A5">
        <w:rPr>
          <w:rFonts w:ascii="Calibri" w:hAnsi="Calibri" w:cs="Times New Roman"/>
          <w:noProof/>
          <w:szCs w:val="24"/>
        </w:rPr>
        <w:t>(5), 927–944.</w:t>
      </w:r>
    </w:p>
    <w:p w14:paraId="35324D7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Lester, D. (2002). The “troubles” in Northern Ireland and suicide. </w:t>
      </w:r>
      <w:r w:rsidRPr="00C308A5">
        <w:rPr>
          <w:rFonts w:ascii="Calibri" w:hAnsi="Calibri" w:cs="Times New Roman"/>
          <w:i/>
          <w:iCs/>
          <w:noProof/>
          <w:szCs w:val="24"/>
        </w:rPr>
        <w:t>Psychological Reports</w:t>
      </w:r>
      <w:r w:rsidRPr="00C308A5">
        <w:rPr>
          <w:rFonts w:ascii="Calibri" w:hAnsi="Calibri" w:cs="Times New Roman"/>
          <w:noProof/>
          <w:szCs w:val="24"/>
        </w:rPr>
        <w:t xml:space="preserve">, </w:t>
      </w:r>
      <w:r w:rsidRPr="00C308A5">
        <w:rPr>
          <w:rFonts w:ascii="Calibri" w:hAnsi="Calibri" w:cs="Times New Roman"/>
          <w:i/>
          <w:iCs/>
          <w:noProof/>
          <w:szCs w:val="24"/>
        </w:rPr>
        <w:t>90</w:t>
      </w:r>
      <w:r w:rsidRPr="00C308A5">
        <w:rPr>
          <w:rFonts w:ascii="Calibri" w:hAnsi="Calibri" w:cs="Times New Roman"/>
          <w:noProof/>
          <w:szCs w:val="24"/>
        </w:rPr>
        <w:t>(3), 722.</w:t>
      </w:r>
    </w:p>
    <w:p w14:paraId="65D30DF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Loyle, C. E., Sullivan, C., &amp; Davenport, C. (2014). The Northern Ireland Research Initiative: Data on the Troubles from 1968 to 1998. </w:t>
      </w:r>
      <w:r w:rsidRPr="00C308A5">
        <w:rPr>
          <w:rFonts w:ascii="Calibri" w:hAnsi="Calibri" w:cs="Times New Roman"/>
          <w:i/>
          <w:iCs/>
          <w:noProof/>
          <w:szCs w:val="24"/>
        </w:rPr>
        <w:t>Conflict Management and Peace Science</w:t>
      </w:r>
      <w:r w:rsidRPr="00C308A5">
        <w:rPr>
          <w:rFonts w:ascii="Calibri" w:hAnsi="Calibri" w:cs="Times New Roman"/>
          <w:noProof/>
          <w:szCs w:val="24"/>
        </w:rPr>
        <w:t xml:space="preserve">, </w:t>
      </w:r>
      <w:r w:rsidRPr="00C308A5">
        <w:rPr>
          <w:rFonts w:ascii="Calibri" w:hAnsi="Calibri" w:cs="Times New Roman"/>
          <w:i/>
          <w:iCs/>
          <w:noProof/>
          <w:szCs w:val="24"/>
        </w:rPr>
        <w:t>31</w:t>
      </w:r>
      <w:r w:rsidRPr="00C308A5">
        <w:rPr>
          <w:rFonts w:ascii="Calibri" w:hAnsi="Calibri" w:cs="Times New Roman"/>
          <w:noProof/>
          <w:szCs w:val="24"/>
        </w:rPr>
        <w:t>(1), 94–106. http://doi.org/10.1177/0738894213501974</w:t>
      </w:r>
    </w:p>
    <w:p w14:paraId="6CCBDC5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Maney, G. M., Ibrahim, I., Higgins, G. I., &amp; Herzog, H. (2006). The Past’s Promise: Lessons from Peace Processes in Northern Ireland and the Middle East. </w:t>
      </w:r>
      <w:r w:rsidRPr="00C308A5">
        <w:rPr>
          <w:rFonts w:ascii="Calibri" w:hAnsi="Calibri" w:cs="Times New Roman"/>
          <w:i/>
          <w:iCs/>
          <w:noProof/>
          <w:szCs w:val="24"/>
        </w:rPr>
        <w:t>Journal of Peace Research</w:t>
      </w:r>
      <w:r w:rsidRPr="00C308A5">
        <w:rPr>
          <w:rFonts w:ascii="Calibri" w:hAnsi="Calibri" w:cs="Times New Roman"/>
          <w:noProof/>
          <w:szCs w:val="24"/>
        </w:rPr>
        <w:t xml:space="preserve">, </w:t>
      </w:r>
      <w:r w:rsidRPr="00C308A5">
        <w:rPr>
          <w:rFonts w:ascii="Calibri" w:hAnsi="Calibri" w:cs="Times New Roman"/>
          <w:i/>
          <w:iCs/>
          <w:noProof/>
          <w:szCs w:val="24"/>
        </w:rPr>
        <w:t>43</w:t>
      </w:r>
      <w:r w:rsidRPr="00C308A5">
        <w:rPr>
          <w:rFonts w:ascii="Calibri" w:hAnsi="Calibri" w:cs="Times New Roman"/>
          <w:noProof/>
          <w:szCs w:val="24"/>
        </w:rPr>
        <w:t>(2), 181–200. http://doi.org/10.1177/0022343306060899</w:t>
      </w:r>
    </w:p>
    <w:p w14:paraId="63D0584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Mapstone, R. (1992). The Attitudes of Police in a Divided Society - the Case of Northern-Ireland. </w:t>
      </w:r>
      <w:r w:rsidRPr="00C308A5">
        <w:rPr>
          <w:rFonts w:ascii="Calibri" w:hAnsi="Calibri" w:cs="Times New Roman"/>
          <w:i/>
          <w:iCs/>
          <w:noProof/>
          <w:szCs w:val="24"/>
        </w:rPr>
        <w:t>British Journal of Criminology</w:t>
      </w:r>
      <w:r w:rsidRPr="00C308A5">
        <w:rPr>
          <w:rFonts w:ascii="Calibri" w:hAnsi="Calibri" w:cs="Times New Roman"/>
          <w:noProof/>
          <w:szCs w:val="24"/>
        </w:rPr>
        <w:t xml:space="preserve">, </w:t>
      </w:r>
      <w:r w:rsidRPr="00C308A5">
        <w:rPr>
          <w:rFonts w:ascii="Calibri" w:hAnsi="Calibri" w:cs="Times New Roman"/>
          <w:i/>
          <w:iCs/>
          <w:noProof/>
          <w:szCs w:val="24"/>
        </w:rPr>
        <w:t>32</w:t>
      </w:r>
      <w:r w:rsidRPr="00C308A5">
        <w:rPr>
          <w:rFonts w:ascii="Calibri" w:hAnsi="Calibri" w:cs="Times New Roman"/>
          <w:noProof/>
          <w:szCs w:val="24"/>
        </w:rPr>
        <w:t>(2), 183–192.</w:t>
      </w:r>
    </w:p>
    <w:p w14:paraId="4AD8A7C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lastRenderedPageBreak/>
        <w:t xml:space="preserve">McDowell, S. (2008). Selling Conflict Heritage through Tourism in Peacetime Northern Ireland: Transforming Conflict or Exacerbating Difference? </w:t>
      </w:r>
      <w:r w:rsidRPr="00C308A5">
        <w:rPr>
          <w:rFonts w:ascii="Calibri" w:hAnsi="Calibri" w:cs="Times New Roman"/>
          <w:i/>
          <w:iCs/>
          <w:noProof/>
          <w:szCs w:val="24"/>
        </w:rPr>
        <w:t>International Journal of Heritage Studies</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(5), 405–421. http://doi.org/10.1080/13527250802284859</w:t>
      </w:r>
    </w:p>
    <w:p w14:paraId="74A9C91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McGarry, J., &amp; O’Leary, B. (2006). Consociational theory, Northern Ireland’s conflict, and its agreement. Part 1: What consociationalists can learn from Northern Ireland. </w:t>
      </w:r>
      <w:r w:rsidRPr="00C308A5">
        <w:rPr>
          <w:rFonts w:ascii="Calibri" w:hAnsi="Calibri" w:cs="Times New Roman"/>
          <w:i/>
          <w:iCs/>
          <w:noProof/>
          <w:szCs w:val="24"/>
        </w:rPr>
        <w:t>Government and Opposition</w:t>
      </w:r>
      <w:r w:rsidRPr="00C308A5">
        <w:rPr>
          <w:rFonts w:ascii="Calibri" w:hAnsi="Calibri" w:cs="Times New Roman"/>
          <w:noProof/>
          <w:szCs w:val="24"/>
        </w:rPr>
        <w:t xml:space="preserve">, </w:t>
      </w:r>
      <w:r w:rsidRPr="00C308A5">
        <w:rPr>
          <w:rFonts w:ascii="Calibri" w:hAnsi="Calibri" w:cs="Times New Roman"/>
          <w:i/>
          <w:iCs/>
          <w:noProof/>
          <w:szCs w:val="24"/>
        </w:rPr>
        <w:t>41</w:t>
      </w:r>
      <w:r w:rsidRPr="00C308A5">
        <w:rPr>
          <w:rFonts w:ascii="Calibri" w:hAnsi="Calibri" w:cs="Times New Roman"/>
          <w:noProof/>
          <w:szCs w:val="24"/>
        </w:rPr>
        <w:t>(1), 43–63.</w:t>
      </w:r>
    </w:p>
    <w:p w14:paraId="3094A05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McGinley, M., Kremer, J., Trew, K., &amp; Ogle, S. (1998). Socio-cultural identity and attitudes to sport in Northern Ireland. </w:t>
      </w:r>
      <w:r w:rsidRPr="00C308A5">
        <w:rPr>
          <w:rFonts w:ascii="Calibri" w:hAnsi="Calibri" w:cs="Times New Roman"/>
          <w:i/>
          <w:iCs/>
          <w:noProof/>
          <w:szCs w:val="24"/>
        </w:rPr>
        <w:t>Irish Journal of Psychology</w:t>
      </w:r>
      <w:r w:rsidRPr="00C308A5">
        <w:rPr>
          <w:rFonts w:ascii="Calibri" w:hAnsi="Calibri" w:cs="Times New Roman"/>
          <w:noProof/>
          <w:szCs w:val="24"/>
        </w:rPr>
        <w:t xml:space="preserve">, </w:t>
      </w:r>
      <w:r w:rsidRPr="00C308A5">
        <w:rPr>
          <w:rFonts w:ascii="Calibri" w:hAnsi="Calibri" w:cs="Times New Roman"/>
          <w:i/>
          <w:iCs/>
          <w:noProof/>
          <w:szCs w:val="24"/>
        </w:rPr>
        <w:t>19</w:t>
      </w:r>
      <w:r w:rsidRPr="00C308A5">
        <w:rPr>
          <w:rFonts w:ascii="Calibri" w:hAnsi="Calibri" w:cs="Times New Roman"/>
          <w:noProof/>
          <w:szCs w:val="24"/>
        </w:rPr>
        <w:t>(4), 464–471.</w:t>
      </w:r>
    </w:p>
    <w:p w14:paraId="50D73458"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McGlynn, C., Tonge, J., &amp; McAuley, J. (2014). The Party Politics of Post-Devolution Identity in Northern Ireland. </w:t>
      </w:r>
      <w:r w:rsidRPr="00C308A5">
        <w:rPr>
          <w:rFonts w:ascii="Calibri" w:hAnsi="Calibri" w:cs="Times New Roman"/>
          <w:i/>
          <w:iCs/>
          <w:noProof/>
          <w:szCs w:val="24"/>
        </w:rPr>
        <w:t>The British Journal of Politics and International Relations</w:t>
      </w:r>
      <w:r w:rsidRPr="00C308A5">
        <w:rPr>
          <w:rFonts w:ascii="Calibri" w:hAnsi="Calibri" w:cs="Times New Roman"/>
          <w:noProof/>
          <w:szCs w:val="24"/>
        </w:rPr>
        <w:t xml:space="preserve">, </w:t>
      </w:r>
      <w:r w:rsidRPr="00C308A5">
        <w:rPr>
          <w:rFonts w:ascii="Calibri" w:hAnsi="Calibri" w:cs="Times New Roman"/>
          <w:i/>
          <w:iCs/>
          <w:noProof/>
          <w:szCs w:val="24"/>
        </w:rPr>
        <w:t>16</w:t>
      </w:r>
      <w:r w:rsidRPr="00C308A5">
        <w:rPr>
          <w:rFonts w:ascii="Calibri" w:hAnsi="Calibri" w:cs="Times New Roman"/>
          <w:noProof/>
          <w:szCs w:val="24"/>
        </w:rPr>
        <w:t>(2), 273–290. http://doi.org/10.1111/j.1467-856X.2012.00528.x</w:t>
      </w:r>
    </w:p>
    <w:p w14:paraId="6AFFE38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McKee, R. (2016). Love thy neighbour? Exploring prejudice against ethnic minority groups in a divided society: the case of Northern Ireland. </w:t>
      </w:r>
      <w:r w:rsidRPr="00C308A5">
        <w:rPr>
          <w:rFonts w:ascii="Calibri" w:hAnsi="Calibri" w:cs="Times New Roman"/>
          <w:i/>
          <w:iCs/>
          <w:noProof/>
          <w:szCs w:val="24"/>
        </w:rPr>
        <w:t>Journal of Ethnic and Migration Studies</w:t>
      </w:r>
      <w:r w:rsidRPr="00C308A5">
        <w:rPr>
          <w:rFonts w:ascii="Calibri" w:hAnsi="Calibri" w:cs="Times New Roman"/>
          <w:noProof/>
          <w:szCs w:val="24"/>
        </w:rPr>
        <w:t xml:space="preserve">, </w:t>
      </w:r>
      <w:r w:rsidRPr="00C308A5">
        <w:rPr>
          <w:rFonts w:ascii="Calibri" w:hAnsi="Calibri" w:cs="Times New Roman"/>
          <w:i/>
          <w:iCs/>
          <w:noProof/>
          <w:szCs w:val="24"/>
        </w:rPr>
        <w:t>42</w:t>
      </w:r>
      <w:r w:rsidRPr="00C308A5">
        <w:rPr>
          <w:rFonts w:ascii="Calibri" w:hAnsi="Calibri" w:cs="Times New Roman"/>
          <w:noProof/>
          <w:szCs w:val="24"/>
        </w:rPr>
        <w:t>(5), 777–796. http://doi.org/10.1080/1369183X.2015.1081055</w:t>
      </w:r>
    </w:p>
    <w:p w14:paraId="75C9219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McKenna, C., Kelleher, M. J., &amp; Corcoran, P. (1997). Suicide, homicide and crime in Ireland: What are the relationships? </w:t>
      </w:r>
      <w:r w:rsidRPr="00C308A5">
        <w:rPr>
          <w:rFonts w:ascii="Calibri" w:hAnsi="Calibri" w:cs="Times New Roman"/>
          <w:i/>
          <w:iCs/>
          <w:noProof/>
          <w:szCs w:val="24"/>
        </w:rPr>
        <w:t>Archives of Suicide Research</w:t>
      </w:r>
      <w:r w:rsidRPr="00C308A5">
        <w:rPr>
          <w:rFonts w:ascii="Calibri" w:hAnsi="Calibri" w:cs="Times New Roman"/>
          <w:noProof/>
          <w:szCs w:val="24"/>
        </w:rPr>
        <w:t xml:space="preserve">, </w:t>
      </w:r>
      <w:r w:rsidRPr="00C308A5">
        <w:rPr>
          <w:rFonts w:ascii="Calibri" w:hAnsi="Calibri" w:cs="Times New Roman"/>
          <w:i/>
          <w:iCs/>
          <w:noProof/>
          <w:szCs w:val="24"/>
        </w:rPr>
        <w:t>3</w:t>
      </w:r>
      <w:r w:rsidRPr="00C308A5">
        <w:rPr>
          <w:rFonts w:ascii="Calibri" w:hAnsi="Calibri" w:cs="Times New Roman"/>
          <w:noProof/>
          <w:szCs w:val="24"/>
        </w:rPr>
        <w:t>(1), 53–64.</w:t>
      </w:r>
    </w:p>
    <w:p w14:paraId="401A6C7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McKeown, S., Cairns, E., Stringer, M., &amp; Rae, G. (2012). Micro-ecological behavior and intergroup contact. </w:t>
      </w:r>
      <w:r w:rsidRPr="00C308A5">
        <w:rPr>
          <w:rFonts w:ascii="Calibri" w:hAnsi="Calibri" w:cs="Times New Roman"/>
          <w:i/>
          <w:iCs/>
          <w:noProof/>
          <w:szCs w:val="24"/>
        </w:rPr>
        <w:t>The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152</w:t>
      </w:r>
      <w:r w:rsidRPr="00C308A5">
        <w:rPr>
          <w:rFonts w:ascii="Calibri" w:hAnsi="Calibri" w:cs="Times New Roman"/>
          <w:noProof/>
          <w:szCs w:val="24"/>
        </w:rPr>
        <w:t>(3), 340–58. http://doi.org/10.1080/00224545.2011.614647</w:t>
      </w:r>
    </w:p>
    <w:p w14:paraId="50BF8CC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McKeown, S., Stringer, M., &amp; Cairns, E. (2016). Classroom segregation: where do students sit and how is this related to group relations? </w:t>
      </w:r>
      <w:r w:rsidRPr="00C308A5">
        <w:rPr>
          <w:rFonts w:ascii="Calibri" w:hAnsi="Calibri" w:cs="Times New Roman"/>
          <w:i/>
          <w:iCs/>
          <w:noProof/>
          <w:szCs w:val="24"/>
        </w:rPr>
        <w:t>British Educational Research Journal</w:t>
      </w:r>
      <w:r w:rsidRPr="00C308A5">
        <w:rPr>
          <w:rFonts w:ascii="Calibri" w:hAnsi="Calibri" w:cs="Times New Roman"/>
          <w:noProof/>
          <w:szCs w:val="24"/>
        </w:rPr>
        <w:t xml:space="preserve">, </w:t>
      </w:r>
      <w:r w:rsidRPr="00C308A5">
        <w:rPr>
          <w:rFonts w:ascii="Calibri" w:hAnsi="Calibri" w:cs="Times New Roman"/>
          <w:i/>
          <w:iCs/>
          <w:noProof/>
          <w:szCs w:val="24"/>
        </w:rPr>
        <w:t>42</w:t>
      </w:r>
      <w:r w:rsidRPr="00C308A5">
        <w:rPr>
          <w:rFonts w:ascii="Calibri" w:hAnsi="Calibri" w:cs="Times New Roman"/>
          <w:noProof/>
          <w:szCs w:val="24"/>
        </w:rPr>
        <w:t>(1), 40–55. http://doi.org/10.1002/berj.3200</w:t>
      </w:r>
    </w:p>
    <w:p w14:paraId="5F89C5E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McLernon, F., Ferguson, N., &amp; Cairns, E. (1997). Comparison of Northern Irish children’s attitudes to war and peace before and after the paramilitary ceasefires. </w:t>
      </w:r>
      <w:r w:rsidRPr="00C308A5">
        <w:rPr>
          <w:rFonts w:ascii="Calibri" w:hAnsi="Calibri" w:cs="Times New Roman"/>
          <w:i/>
          <w:iCs/>
          <w:noProof/>
          <w:szCs w:val="24"/>
        </w:rPr>
        <w:t>International Journal of Behavioral Development</w:t>
      </w:r>
      <w:r w:rsidRPr="00C308A5">
        <w:rPr>
          <w:rFonts w:ascii="Calibri" w:hAnsi="Calibri" w:cs="Times New Roman"/>
          <w:noProof/>
          <w:szCs w:val="24"/>
        </w:rPr>
        <w:t xml:space="preserve">, </w:t>
      </w:r>
      <w:r w:rsidRPr="00C308A5">
        <w:rPr>
          <w:rFonts w:ascii="Calibri" w:hAnsi="Calibri" w:cs="Times New Roman"/>
          <w:i/>
          <w:iCs/>
          <w:noProof/>
          <w:szCs w:val="24"/>
        </w:rPr>
        <w:t>20</w:t>
      </w:r>
      <w:r w:rsidRPr="00C308A5">
        <w:rPr>
          <w:rFonts w:ascii="Calibri" w:hAnsi="Calibri" w:cs="Times New Roman"/>
          <w:noProof/>
          <w:szCs w:val="24"/>
        </w:rPr>
        <w:t>(4), 715–730.</w:t>
      </w:r>
    </w:p>
    <w:p w14:paraId="437A0D8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Merrilees, C. E., Taylor, L. K., Goeke-Morey, M. C., Shirlow, P., Cummings, E. M., &amp; Cairns, E. (2014). The protective role of group identity: sectarian antisocial behavior and adolescent emotion problems. </w:t>
      </w:r>
      <w:r w:rsidRPr="00C308A5">
        <w:rPr>
          <w:rFonts w:ascii="Calibri" w:hAnsi="Calibri" w:cs="Times New Roman"/>
          <w:i/>
          <w:iCs/>
          <w:noProof/>
          <w:szCs w:val="24"/>
        </w:rPr>
        <w:t>Child Development</w:t>
      </w:r>
      <w:r w:rsidRPr="00C308A5">
        <w:rPr>
          <w:rFonts w:ascii="Calibri" w:hAnsi="Calibri" w:cs="Times New Roman"/>
          <w:noProof/>
          <w:szCs w:val="24"/>
        </w:rPr>
        <w:t xml:space="preserve">, </w:t>
      </w:r>
      <w:r w:rsidRPr="00C308A5">
        <w:rPr>
          <w:rFonts w:ascii="Calibri" w:hAnsi="Calibri" w:cs="Times New Roman"/>
          <w:i/>
          <w:iCs/>
          <w:noProof/>
          <w:szCs w:val="24"/>
        </w:rPr>
        <w:t>85</w:t>
      </w:r>
      <w:r w:rsidRPr="00C308A5">
        <w:rPr>
          <w:rFonts w:ascii="Calibri" w:hAnsi="Calibri" w:cs="Times New Roman"/>
          <w:noProof/>
          <w:szCs w:val="24"/>
        </w:rPr>
        <w:t>(2), 412–20. http://doi.org/10.1111/cdev.12125</w:t>
      </w:r>
    </w:p>
    <w:p w14:paraId="3C66C3D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Murtagh, C. (2015). Reaching across: institutional barriers to cross-ethnic parties in post-conflict societies and the case of Northern Ireland. </w:t>
      </w:r>
      <w:r w:rsidRPr="00C308A5">
        <w:rPr>
          <w:rFonts w:ascii="Calibri" w:hAnsi="Calibri" w:cs="Times New Roman"/>
          <w:i/>
          <w:iCs/>
          <w:noProof/>
          <w:szCs w:val="24"/>
        </w:rPr>
        <w:t>Nations and Nationalism</w:t>
      </w:r>
      <w:r w:rsidRPr="00C308A5">
        <w:rPr>
          <w:rFonts w:ascii="Calibri" w:hAnsi="Calibri" w:cs="Times New Roman"/>
          <w:noProof/>
          <w:szCs w:val="24"/>
        </w:rPr>
        <w:t xml:space="preserve">, </w:t>
      </w:r>
      <w:r w:rsidRPr="00C308A5">
        <w:rPr>
          <w:rFonts w:ascii="Calibri" w:hAnsi="Calibri" w:cs="Times New Roman"/>
          <w:i/>
          <w:iCs/>
          <w:noProof/>
          <w:szCs w:val="24"/>
        </w:rPr>
        <w:t>21</w:t>
      </w:r>
      <w:r w:rsidRPr="00C308A5">
        <w:rPr>
          <w:rFonts w:ascii="Calibri" w:hAnsi="Calibri" w:cs="Times New Roman"/>
          <w:noProof/>
          <w:szCs w:val="24"/>
        </w:rPr>
        <w:t>(3), 544–565. http://doi.org/10.1111/nana.12129</w:t>
      </w:r>
    </w:p>
    <w:p w14:paraId="4D75203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Myers, E., Hewstone, M., &amp; Cairns, E. (2009). Impact of Conflict on Mental Health in Northern Ireland: The Mediating Role of Intergroup Forgiveness and Collective Guilt. </w:t>
      </w:r>
      <w:r w:rsidRPr="00C308A5">
        <w:rPr>
          <w:rFonts w:ascii="Calibri" w:hAnsi="Calibri" w:cs="Times New Roman"/>
          <w:i/>
          <w:iCs/>
          <w:noProof/>
          <w:szCs w:val="24"/>
        </w:rPr>
        <w:t>Political Psychology</w:t>
      </w:r>
      <w:r w:rsidRPr="00C308A5">
        <w:rPr>
          <w:rFonts w:ascii="Calibri" w:hAnsi="Calibri" w:cs="Times New Roman"/>
          <w:noProof/>
          <w:szCs w:val="24"/>
        </w:rPr>
        <w:t xml:space="preserve">, </w:t>
      </w:r>
      <w:r w:rsidRPr="00C308A5">
        <w:rPr>
          <w:rFonts w:ascii="Calibri" w:hAnsi="Calibri" w:cs="Times New Roman"/>
          <w:i/>
          <w:iCs/>
          <w:noProof/>
          <w:szCs w:val="24"/>
        </w:rPr>
        <w:t>30</w:t>
      </w:r>
      <w:r w:rsidRPr="00C308A5">
        <w:rPr>
          <w:rFonts w:ascii="Calibri" w:hAnsi="Calibri" w:cs="Times New Roman"/>
          <w:noProof/>
          <w:szCs w:val="24"/>
        </w:rPr>
        <w:t>(2), 269–290. http://doi.org/10.1111/j.1467-9221.2008.00691.x</w:t>
      </w:r>
    </w:p>
    <w:p w14:paraId="2161045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Niens, U., &amp; Cairns, E. (2005). Conflict, Contact, and Education in Northern Ireland. </w:t>
      </w:r>
      <w:r w:rsidRPr="00C308A5">
        <w:rPr>
          <w:rFonts w:ascii="Calibri" w:hAnsi="Calibri" w:cs="Times New Roman"/>
          <w:i/>
          <w:iCs/>
          <w:noProof/>
          <w:szCs w:val="24"/>
        </w:rPr>
        <w:t>Theory Into Practice</w:t>
      </w:r>
      <w:r w:rsidRPr="00C308A5">
        <w:rPr>
          <w:rFonts w:ascii="Calibri" w:hAnsi="Calibri" w:cs="Times New Roman"/>
          <w:noProof/>
          <w:szCs w:val="24"/>
        </w:rPr>
        <w:t xml:space="preserve">, </w:t>
      </w:r>
      <w:r w:rsidRPr="00C308A5">
        <w:rPr>
          <w:rFonts w:ascii="Calibri" w:hAnsi="Calibri" w:cs="Times New Roman"/>
          <w:i/>
          <w:iCs/>
          <w:noProof/>
          <w:szCs w:val="24"/>
        </w:rPr>
        <w:t>44</w:t>
      </w:r>
      <w:r w:rsidRPr="00C308A5">
        <w:rPr>
          <w:rFonts w:ascii="Calibri" w:hAnsi="Calibri" w:cs="Times New Roman"/>
          <w:noProof/>
          <w:szCs w:val="24"/>
        </w:rPr>
        <w:t>(4), 337–344. http://doi.org/10.1207/s15430421tip4404_7</w:t>
      </w:r>
    </w:p>
    <w:p w14:paraId="21F15AB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Nolan, P. (2007). Difference, diversity and difficulty: problems in adult peace education in Northern Ireland. </w:t>
      </w:r>
      <w:r w:rsidRPr="00C308A5">
        <w:rPr>
          <w:rFonts w:ascii="Calibri" w:hAnsi="Calibri" w:cs="Times New Roman"/>
          <w:i/>
          <w:iCs/>
          <w:noProof/>
          <w:szCs w:val="24"/>
        </w:rPr>
        <w:t>International Journal of Educational Development</w:t>
      </w:r>
      <w:r w:rsidRPr="00C308A5">
        <w:rPr>
          <w:rFonts w:ascii="Calibri" w:hAnsi="Calibri" w:cs="Times New Roman"/>
          <w:noProof/>
          <w:szCs w:val="24"/>
        </w:rPr>
        <w:t xml:space="preserve">, </w:t>
      </w:r>
      <w:r w:rsidRPr="00C308A5">
        <w:rPr>
          <w:rFonts w:ascii="Calibri" w:hAnsi="Calibri" w:cs="Times New Roman"/>
          <w:i/>
          <w:iCs/>
          <w:noProof/>
          <w:szCs w:val="24"/>
        </w:rPr>
        <w:t>27</w:t>
      </w:r>
      <w:r w:rsidRPr="00C308A5">
        <w:rPr>
          <w:rFonts w:ascii="Calibri" w:hAnsi="Calibri" w:cs="Times New Roman"/>
          <w:noProof/>
          <w:szCs w:val="24"/>
        </w:rPr>
        <w:t>(3), 282–291. http://doi.org/10.1016/j.ijedudev.2006.10.014</w:t>
      </w:r>
    </w:p>
    <w:p w14:paraId="4331429E"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O’Leary, B. (1995). Introduction: Reflections on a cold peace. </w:t>
      </w:r>
      <w:r w:rsidRPr="00C308A5">
        <w:rPr>
          <w:rFonts w:ascii="Calibri" w:hAnsi="Calibri" w:cs="Times New Roman"/>
          <w:i/>
          <w:iCs/>
          <w:noProof/>
          <w:szCs w:val="24"/>
        </w:rPr>
        <w:t>Ethnic and Racial Studies</w:t>
      </w:r>
      <w:r w:rsidRPr="00C308A5">
        <w:rPr>
          <w:rFonts w:ascii="Calibri" w:hAnsi="Calibri" w:cs="Times New Roman"/>
          <w:noProof/>
          <w:szCs w:val="24"/>
        </w:rPr>
        <w:t xml:space="preserve">, </w:t>
      </w:r>
      <w:r w:rsidRPr="00C308A5">
        <w:rPr>
          <w:rFonts w:ascii="Calibri" w:hAnsi="Calibri" w:cs="Times New Roman"/>
          <w:i/>
          <w:iCs/>
          <w:noProof/>
          <w:szCs w:val="24"/>
        </w:rPr>
        <w:t>18</w:t>
      </w:r>
      <w:r w:rsidRPr="00C308A5">
        <w:rPr>
          <w:rFonts w:ascii="Calibri" w:hAnsi="Calibri" w:cs="Times New Roman"/>
          <w:noProof/>
          <w:szCs w:val="24"/>
        </w:rPr>
        <w:t>(4), 695–714. http://doi.org/10.1080/01419870.1995.9993887</w:t>
      </w:r>
    </w:p>
    <w:p w14:paraId="53D58D1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O’Reilly, D., &amp; Rosato, M. (2008). Religious affiliation and mortality in Northern Ireland: Beyond Catholic and Protestant. </w:t>
      </w:r>
      <w:r w:rsidRPr="00C308A5">
        <w:rPr>
          <w:rFonts w:ascii="Calibri" w:hAnsi="Calibri" w:cs="Times New Roman"/>
          <w:i/>
          <w:iCs/>
          <w:noProof/>
          <w:szCs w:val="24"/>
        </w:rPr>
        <w:t>Social Science &amp; Medicine</w:t>
      </w:r>
      <w:r w:rsidRPr="00C308A5">
        <w:rPr>
          <w:rFonts w:ascii="Calibri" w:hAnsi="Calibri" w:cs="Times New Roman"/>
          <w:noProof/>
          <w:szCs w:val="24"/>
        </w:rPr>
        <w:t xml:space="preserve">, </w:t>
      </w:r>
      <w:r w:rsidRPr="00C308A5">
        <w:rPr>
          <w:rFonts w:ascii="Calibri" w:hAnsi="Calibri" w:cs="Times New Roman"/>
          <w:i/>
          <w:iCs/>
          <w:noProof/>
          <w:szCs w:val="24"/>
        </w:rPr>
        <w:t>66</w:t>
      </w:r>
      <w:r w:rsidRPr="00C308A5">
        <w:rPr>
          <w:rFonts w:ascii="Calibri" w:hAnsi="Calibri" w:cs="Times New Roman"/>
          <w:noProof/>
          <w:szCs w:val="24"/>
        </w:rPr>
        <w:t xml:space="preserve">(7), 1637–1645. </w:t>
      </w:r>
      <w:r w:rsidRPr="00C308A5">
        <w:rPr>
          <w:rFonts w:ascii="Calibri" w:hAnsi="Calibri" w:cs="Times New Roman"/>
          <w:noProof/>
          <w:szCs w:val="24"/>
        </w:rPr>
        <w:lastRenderedPageBreak/>
        <w:t>http://doi.org/10.1016/j.socscimed.2007.12.004</w:t>
      </w:r>
    </w:p>
    <w:p w14:paraId="4291FE66"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Paolini, S., Hewstone, M., Cairns, E., &amp; Voci, A. (2004). Effects of direct and indirect cross-group friendships on judgments of Catholics and Protestants in Northern Ireland: The mediating role of an anxiety-reduction mechanism. </w:t>
      </w:r>
      <w:r w:rsidRPr="00C308A5">
        <w:rPr>
          <w:rFonts w:ascii="Calibri" w:hAnsi="Calibri" w:cs="Times New Roman"/>
          <w:i/>
          <w:iCs/>
          <w:noProof/>
          <w:szCs w:val="24"/>
        </w:rPr>
        <w:t>Personality and Social Psychology Bulletin</w:t>
      </w:r>
      <w:r w:rsidRPr="00C308A5">
        <w:rPr>
          <w:rFonts w:ascii="Calibri" w:hAnsi="Calibri" w:cs="Times New Roman"/>
          <w:noProof/>
          <w:szCs w:val="24"/>
        </w:rPr>
        <w:t xml:space="preserve">, </w:t>
      </w:r>
      <w:r w:rsidRPr="00C308A5">
        <w:rPr>
          <w:rFonts w:ascii="Calibri" w:hAnsi="Calibri" w:cs="Times New Roman"/>
          <w:i/>
          <w:iCs/>
          <w:noProof/>
          <w:szCs w:val="24"/>
        </w:rPr>
        <w:t>30</w:t>
      </w:r>
      <w:r w:rsidRPr="00C308A5">
        <w:rPr>
          <w:rFonts w:ascii="Calibri" w:hAnsi="Calibri" w:cs="Times New Roman"/>
          <w:noProof/>
          <w:szCs w:val="24"/>
        </w:rPr>
        <w:t>(6), 770–786.</w:t>
      </w:r>
    </w:p>
    <w:p w14:paraId="75D9697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Pehrson, S., Gheorghiu, M. A., &amp; Ireland, T. (2012). Cultural Threat and Anti-immigrant Prejudice: The Case of Protestants in Northern Ireland. </w:t>
      </w:r>
      <w:r w:rsidRPr="00C308A5">
        <w:rPr>
          <w:rFonts w:ascii="Calibri" w:hAnsi="Calibri" w:cs="Times New Roman"/>
          <w:i/>
          <w:iCs/>
          <w:noProof/>
          <w:szCs w:val="24"/>
        </w:rPr>
        <w:t>Journal of Community &amp; Applied Social Psychology</w:t>
      </w:r>
      <w:r w:rsidRPr="00C308A5">
        <w:rPr>
          <w:rFonts w:ascii="Calibri" w:hAnsi="Calibri" w:cs="Times New Roman"/>
          <w:noProof/>
          <w:szCs w:val="24"/>
        </w:rPr>
        <w:t xml:space="preserve">, </w:t>
      </w:r>
      <w:r w:rsidRPr="00C308A5">
        <w:rPr>
          <w:rFonts w:ascii="Calibri" w:hAnsi="Calibri" w:cs="Times New Roman"/>
          <w:i/>
          <w:iCs/>
          <w:noProof/>
          <w:szCs w:val="24"/>
        </w:rPr>
        <w:t>22</w:t>
      </w:r>
      <w:r w:rsidRPr="00C308A5">
        <w:rPr>
          <w:rFonts w:ascii="Calibri" w:hAnsi="Calibri" w:cs="Times New Roman"/>
          <w:noProof/>
          <w:szCs w:val="24"/>
        </w:rPr>
        <w:t>(2), 111–124. http://doi.org/10.1002/casp.1105</w:t>
      </w:r>
    </w:p>
    <w:p w14:paraId="30B0E9D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Pettigrew, T. F., &amp; Tropp, L. R. (2008). How does intergroup contact reduce prejudice? Meta-analytic tests of three mediators. </w:t>
      </w:r>
      <w:r w:rsidRPr="00C308A5">
        <w:rPr>
          <w:rFonts w:ascii="Calibri" w:hAnsi="Calibri" w:cs="Times New Roman"/>
          <w:i/>
          <w:iCs/>
          <w:noProof/>
          <w:szCs w:val="24"/>
        </w:rPr>
        <w:t>European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38</w:t>
      </w:r>
      <w:r w:rsidRPr="00C308A5">
        <w:rPr>
          <w:rFonts w:ascii="Calibri" w:hAnsi="Calibri" w:cs="Times New Roman"/>
          <w:noProof/>
          <w:szCs w:val="24"/>
        </w:rPr>
        <w:t>(6), 922–934.</w:t>
      </w:r>
    </w:p>
    <w:p w14:paraId="0E0748F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Pettigrew, T. F., Tropp, L. R., Wagner, U., &amp; Christ, O. (2011). Recent advances in intergroup contact theory. </w:t>
      </w:r>
      <w:r w:rsidRPr="00C308A5">
        <w:rPr>
          <w:rFonts w:ascii="Calibri" w:hAnsi="Calibri" w:cs="Times New Roman"/>
          <w:i/>
          <w:iCs/>
          <w:noProof/>
          <w:szCs w:val="24"/>
        </w:rPr>
        <w:t>International Journal of Intercultural Relations</w:t>
      </w:r>
      <w:r w:rsidRPr="00C308A5">
        <w:rPr>
          <w:rFonts w:ascii="Calibri" w:hAnsi="Calibri" w:cs="Times New Roman"/>
          <w:noProof/>
          <w:szCs w:val="24"/>
        </w:rPr>
        <w:t xml:space="preserve">, </w:t>
      </w:r>
      <w:r w:rsidRPr="00C308A5">
        <w:rPr>
          <w:rFonts w:ascii="Calibri" w:hAnsi="Calibri" w:cs="Times New Roman"/>
          <w:i/>
          <w:iCs/>
          <w:noProof/>
          <w:szCs w:val="24"/>
        </w:rPr>
        <w:t>35</w:t>
      </w:r>
      <w:r w:rsidRPr="00C308A5">
        <w:rPr>
          <w:rFonts w:ascii="Calibri" w:hAnsi="Calibri" w:cs="Times New Roman"/>
          <w:noProof/>
          <w:szCs w:val="24"/>
        </w:rPr>
        <w:t>(3), 271–280. http://doi.org/10.1016/j.ijintrel.2011.03.001</w:t>
      </w:r>
    </w:p>
    <w:p w14:paraId="4886717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Schmid, K., Hewstone, M., &amp; Tausch, N. (2014). Secondary transfer effects of intergroup contact via social identity complexity. </w:t>
      </w:r>
      <w:r w:rsidRPr="00C308A5">
        <w:rPr>
          <w:rFonts w:ascii="Calibri" w:hAnsi="Calibri" w:cs="Times New Roman"/>
          <w:i/>
          <w:iCs/>
          <w:noProof/>
          <w:szCs w:val="24"/>
        </w:rPr>
        <w:t>The 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53</w:t>
      </w:r>
      <w:r w:rsidRPr="00C308A5">
        <w:rPr>
          <w:rFonts w:ascii="Calibri" w:hAnsi="Calibri" w:cs="Times New Roman"/>
          <w:noProof/>
          <w:szCs w:val="24"/>
        </w:rPr>
        <w:t>(3), 443–62. http://doi.org/10.1111/bjso.12045</w:t>
      </w:r>
    </w:p>
    <w:p w14:paraId="68BAA36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Sherriff, N. (2007). Peer group cultures and social identity: an integrated approach to understanding masculinities1. </w:t>
      </w:r>
      <w:r w:rsidRPr="00C308A5">
        <w:rPr>
          <w:rFonts w:ascii="Calibri" w:hAnsi="Calibri" w:cs="Times New Roman"/>
          <w:i/>
          <w:iCs/>
          <w:noProof/>
          <w:szCs w:val="24"/>
        </w:rPr>
        <w:t>British Educational Research Journal</w:t>
      </w:r>
      <w:r w:rsidRPr="00C308A5">
        <w:rPr>
          <w:rFonts w:ascii="Calibri" w:hAnsi="Calibri" w:cs="Times New Roman"/>
          <w:noProof/>
          <w:szCs w:val="24"/>
        </w:rPr>
        <w:t xml:space="preserve">, </w:t>
      </w:r>
      <w:r w:rsidRPr="00C308A5">
        <w:rPr>
          <w:rFonts w:ascii="Calibri" w:hAnsi="Calibri" w:cs="Times New Roman"/>
          <w:i/>
          <w:iCs/>
          <w:noProof/>
          <w:szCs w:val="24"/>
        </w:rPr>
        <w:t>33</w:t>
      </w:r>
      <w:r w:rsidRPr="00C308A5">
        <w:rPr>
          <w:rFonts w:ascii="Calibri" w:hAnsi="Calibri" w:cs="Times New Roman"/>
          <w:noProof/>
          <w:szCs w:val="24"/>
        </w:rPr>
        <w:t>(3), 349–370. http://doi.org/10.1080/01411920701243628</w:t>
      </w:r>
    </w:p>
    <w:p w14:paraId="5B1AF4A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Side, K. (2005). Snapshot on Identity: Women’s contributions addressing community relations in a rural Northern Irish district. </w:t>
      </w:r>
      <w:r w:rsidRPr="00C308A5">
        <w:rPr>
          <w:rFonts w:ascii="Calibri" w:hAnsi="Calibri" w:cs="Times New Roman"/>
          <w:i/>
          <w:iCs/>
          <w:noProof/>
          <w:szCs w:val="24"/>
        </w:rPr>
        <w:t>Womens Studies International Forum</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(4), 315–327.</w:t>
      </w:r>
    </w:p>
    <w:p w14:paraId="3429069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Silva, A. S., &amp; Mace, R. (2014). Cooperation and conflict: field experiments in Northern Ireland. </w:t>
      </w:r>
      <w:r w:rsidRPr="00C308A5">
        <w:rPr>
          <w:rFonts w:ascii="Calibri" w:hAnsi="Calibri" w:cs="Times New Roman"/>
          <w:i/>
          <w:iCs/>
          <w:noProof/>
          <w:szCs w:val="24"/>
        </w:rPr>
        <w:t>Proceedings. Biological Sciences</w:t>
      </w:r>
      <w:r w:rsidRPr="00C308A5">
        <w:rPr>
          <w:rFonts w:ascii="Calibri" w:hAnsi="Calibri" w:cs="Times New Roman"/>
          <w:noProof/>
          <w:szCs w:val="24"/>
        </w:rPr>
        <w:t xml:space="preserve">, </w:t>
      </w:r>
      <w:r w:rsidRPr="00C308A5">
        <w:rPr>
          <w:rFonts w:ascii="Calibri" w:hAnsi="Calibri" w:cs="Times New Roman"/>
          <w:i/>
          <w:iCs/>
          <w:noProof/>
          <w:szCs w:val="24"/>
        </w:rPr>
        <w:t>281</w:t>
      </w:r>
      <w:r w:rsidRPr="00C308A5">
        <w:rPr>
          <w:rFonts w:ascii="Calibri" w:hAnsi="Calibri" w:cs="Times New Roman"/>
          <w:noProof/>
          <w:szCs w:val="24"/>
        </w:rPr>
        <w:t>(1792). http://doi.org/10.1098/rspb.2014.1435</w:t>
      </w:r>
    </w:p>
    <w:p w14:paraId="24EE6064"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Silva, A. S., &amp; Mace, R. (2015). Inter-Group Conflict and Cooperation: Field Experiments Before, During and After Sectarian Riots in Northern Ireland. </w:t>
      </w:r>
      <w:r w:rsidRPr="00C308A5">
        <w:rPr>
          <w:rFonts w:ascii="Calibri" w:hAnsi="Calibri" w:cs="Times New Roman"/>
          <w:i/>
          <w:iCs/>
          <w:noProof/>
          <w:szCs w:val="24"/>
        </w:rPr>
        <w:t>Frontiers in Psychology</w:t>
      </w:r>
      <w:r w:rsidRPr="00C308A5">
        <w:rPr>
          <w:rFonts w:ascii="Calibri" w:hAnsi="Calibri" w:cs="Times New Roman"/>
          <w:noProof/>
          <w:szCs w:val="24"/>
        </w:rPr>
        <w:t xml:space="preserve">, </w:t>
      </w:r>
      <w:r w:rsidRPr="00C308A5">
        <w:rPr>
          <w:rFonts w:ascii="Calibri" w:hAnsi="Calibri" w:cs="Times New Roman"/>
          <w:i/>
          <w:iCs/>
          <w:noProof/>
          <w:szCs w:val="24"/>
        </w:rPr>
        <w:t>6</w:t>
      </w:r>
      <w:r w:rsidRPr="00C308A5">
        <w:rPr>
          <w:rFonts w:ascii="Calibri" w:hAnsi="Calibri" w:cs="Times New Roman"/>
          <w:noProof/>
          <w:szCs w:val="24"/>
        </w:rPr>
        <w:t>, 1790. http://doi.org/10.3389/fpsyg.2015.01790</w:t>
      </w:r>
    </w:p>
    <w:p w14:paraId="67F4A32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Smyth, M. (1998). </w:t>
      </w:r>
      <w:r w:rsidRPr="00C308A5">
        <w:rPr>
          <w:rFonts w:ascii="Calibri" w:hAnsi="Calibri" w:cs="Times New Roman"/>
          <w:i/>
          <w:iCs/>
          <w:noProof/>
          <w:szCs w:val="24"/>
        </w:rPr>
        <w:t>Half the Battle: Understanding the impact of “the Troubles” on children and young people</w:t>
      </w:r>
      <w:r w:rsidRPr="00C308A5">
        <w:rPr>
          <w:rFonts w:ascii="Calibri" w:hAnsi="Calibri" w:cs="Times New Roman"/>
          <w:noProof/>
          <w:szCs w:val="24"/>
        </w:rPr>
        <w:t>. Derry: INCORE. Retrieved from http://cain.ulst.ac.uk/issues/violence/cts/smyth1.htm</w:t>
      </w:r>
    </w:p>
    <w:p w14:paraId="2F23422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Stevenson, C., &amp; Sagherian-Dickey, T. (2016). Collectively coping with contact: The role of intragroup support in dealing with the challenges of intergroup mixing in residential contexts. </w:t>
      </w:r>
      <w:r w:rsidRPr="00C308A5">
        <w:rPr>
          <w:rFonts w:ascii="Calibri" w:hAnsi="Calibri" w:cs="Times New Roman"/>
          <w:i/>
          <w:iCs/>
          <w:noProof/>
          <w:szCs w:val="24"/>
        </w:rPr>
        <w:t>The 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55</w:t>
      </w:r>
      <w:r w:rsidRPr="00C308A5">
        <w:rPr>
          <w:rFonts w:ascii="Calibri" w:hAnsi="Calibri" w:cs="Times New Roman"/>
          <w:noProof/>
          <w:szCs w:val="24"/>
        </w:rPr>
        <w:t>(4), 681–699. http://doi.org/10.1111/bjso.12150</w:t>
      </w:r>
    </w:p>
    <w:p w14:paraId="76AD4367"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Stringer, M., Irwing, P., Giles, M., McClenahan, C., Wilson, R., &amp; Hunter, J. (2010). Parental and school effects on children’s political attitudes in Northern Ireland. </w:t>
      </w:r>
      <w:r w:rsidRPr="00C308A5">
        <w:rPr>
          <w:rFonts w:ascii="Calibri" w:hAnsi="Calibri" w:cs="Times New Roman"/>
          <w:i/>
          <w:iCs/>
          <w:noProof/>
          <w:szCs w:val="24"/>
        </w:rPr>
        <w:t>The British Journal of Educational Psychology</w:t>
      </w:r>
      <w:r w:rsidRPr="00C308A5">
        <w:rPr>
          <w:rFonts w:ascii="Calibri" w:hAnsi="Calibri" w:cs="Times New Roman"/>
          <w:noProof/>
          <w:szCs w:val="24"/>
        </w:rPr>
        <w:t xml:space="preserve">, </w:t>
      </w:r>
      <w:r w:rsidRPr="00C308A5">
        <w:rPr>
          <w:rFonts w:ascii="Calibri" w:hAnsi="Calibri" w:cs="Times New Roman"/>
          <w:i/>
          <w:iCs/>
          <w:noProof/>
          <w:szCs w:val="24"/>
        </w:rPr>
        <w:t>80</w:t>
      </w:r>
      <w:r w:rsidRPr="00C308A5">
        <w:rPr>
          <w:rFonts w:ascii="Calibri" w:hAnsi="Calibri" w:cs="Times New Roman"/>
          <w:noProof/>
          <w:szCs w:val="24"/>
        </w:rPr>
        <w:t>(Pt 2), 223–40. http://doi.org/10.1348/000709909X477233</w:t>
      </w:r>
    </w:p>
    <w:p w14:paraId="6FFFCEE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Sutton, M. (1994). </w:t>
      </w:r>
      <w:r w:rsidRPr="00C308A5">
        <w:rPr>
          <w:rFonts w:ascii="Calibri" w:hAnsi="Calibri" w:cs="Times New Roman"/>
          <w:i/>
          <w:iCs/>
          <w:noProof/>
          <w:szCs w:val="24"/>
        </w:rPr>
        <w:t>Bear in mind these deaths: Index of deaths from the Conflict in Ireland, 1969-93</w:t>
      </w:r>
      <w:r w:rsidRPr="00C308A5">
        <w:rPr>
          <w:rFonts w:ascii="Calibri" w:hAnsi="Calibri" w:cs="Times New Roman"/>
          <w:noProof/>
          <w:szCs w:val="24"/>
        </w:rPr>
        <w:t>. Belfast: Beyond the Pale Publications. Retrieved from https://www.amazon.co.uk/Bear-Mind-These-Dead-Conflict-x/dp/0951422944</w:t>
      </w:r>
    </w:p>
    <w:p w14:paraId="43B2A53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Switzer, C., &amp; Graham, B. (2009). From thorn to thorn’: commemorating the Royal Ulster Constabulary in Northern Ireland. </w:t>
      </w:r>
      <w:r w:rsidRPr="00C308A5">
        <w:rPr>
          <w:rFonts w:ascii="Calibri" w:hAnsi="Calibri" w:cs="Times New Roman"/>
          <w:i/>
          <w:iCs/>
          <w:noProof/>
          <w:szCs w:val="24"/>
        </w:rPr>
        <w:t>Social &amp; Cultural Geography</w:t>
      </w:r>
      <w:r w:rsidRPr="00C308A5">
        <w:rPr>
          <w:rFonts w:ascii="Calibri" w:hAnsi="Calibri" w:cs="Times New Roman"/>
          <w:noProof/>
          <w:szCs w:val="24"/>
        </w:rPr>
        <w:t xml:space="preserve">, </w:t>
      </w:r>
      <w:r w:rsidRPr="00C308A5">
        <w:rPr>
          <w:rFonts w:ascii="Calibri" w:hAnsi="Calibri" w:cs="Times New Roman"/>
          <w:i/>
          <w:iCs/>
          <w:noProof/>
          <w:szCs w:val="24"/>
        </w:rPr>
        <w:t>10</w:t>
      </w:r>
      <w:r w:rsidRPr="00C308A5">
        <w:rPr>
          <w:rFonts w:ascii="Calibri" w:hAnsi="Calibri" w:cs="Times New Roman"/>
          <w:noProof/>
          <w:szCs w:val="24"/>
        </w:rPr>
        <w:t>(2), 153–171.</w:t>
      </w:r>
    </w:p>
    <w:p w14:paraId="37798C6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Tam, T., Hewstone, M., Cairns, E., Tausch, N., Maio, G., &amp; Kenworthy, J. (2007). The impact of intergroup emotions on forgiveness in Northern Ireland. </w:t>
      </w:r>
      <w:r w:rsidRPr="00C308A5">
        <w:rPr>
          <w:rFonts w:ascii="Calibri" w:hAnsi="Calibri" w:cs="Times New Roman"/>
          <w:i/>
          <w:iCs/>
          <w:noProof/>
          <w:szCs w:val="24"/>
        </w:rPr>
        <w:t>Group Processes &amp; Intergroup Relations</w:t>
      </w:r>
      <w:r w:rsidRPr="00C308A5">
        <w:rPr>
          <w:rFonts w:ascii="Calibri" w:hAnsi="Calibri" w:cs="Times New Roman"/>
          <w:noProof/>
          <w:szCs w:val="24"/>
        </w:rPr>
        <w:t xml:space="preserve">, </w:t>
      </w:r>
      <w:r w:rsidRPr="00C308A5">
        <w:rPr>
          <w:rFonts w:ascii="Calibri" w:hAnsi="Calibri" w:cs="Times New Roman"/>
          <w:i/>
          <w:iCs/>
          <w:noProof/>
          <w:szCs w:val="24"/>
        </w:rPr>
        <w:t>10</w:t>
      </w:r>
      <w:r w:rsidRPr="00C308A5">
        <w:rPr>
          <w:rFonts w:ascii="Calibri" w:hAnsi="Calibri" w:cs="Times New Roman"/>
          <w:noProof/>
          <w:szCs w:val="24"/>
        </w:rPr>
        <w:t>(1), 119–136.</w:t>
      </w:r>
    </w:p>
    <w:p w14:paraId="4D0BCEDD"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Tam, T., Hewstone, M., Kenworthy, J., &amp; Cairns, E. (2009). Intergroup Trust in Northern Ireland. </w:t>
      </w:r>
      <w:r w:rsidRPr="00C308A5">
        <w:rPr>
          <w:rFonts w:ascii="Calibri" w:hAnsi="Calibri" w:cs="Times New Roman"/>
          <w:i/>
          <w:iCs/>
          <w:noProof/>
          <w:szCs w:val="24"/>
        </w:rPr>
        <w:lastRenderedPageBreak/>
        <w:t>Personality and Social Psychology Bulletin</w:t>
      </w:r>
      <w:r w:rsidRPr="00C308A5">
        <w:rPr>
          <w:rFonts w:ascii="Calibri" w:hAnsi="Calibri" w:cs="Times New Roman"/>
          <w:noProof/>
          <w:szCs w:val="24"/>
        </w:rPr>
        <w:t xml:space="preserve">, </w:t>
      </w:r>
      <w:r w:rsidRPr="00C308A5">
        <w:rPr>
          <w:rFonts w:ascii="Calibri" w:hAnsi="Calibri" w:cs="Times New Roman"/>
          <w:i/>
          <w:iCs/>
          <w:noProof/>
          <w:szCs w:val="24"/>
        </w:rPr>
        <w:t>35</w:t>
      </w:r>
      <w:r w:rsidRPr="00C308A5">
        <w:rPr>
          <w:rFonts w:ascii="Calibri" w:hAnsi="Calibri" w:cs="Times New Roman"/>
          <w:noProof/>
          <w:szCs w:val="24"/>
        </w:rPr>
        <w:t>(1), 45–59.</w:t>
      </w:r>
    </w:p>
    <w:p w14:paraId="590BDBC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Tannam, E. (2007). The European Commission’s Evolving Role in Conflict Resolution. </w:t>
      </w:r>
      <w:r w:rsidRPr="00C308A5">
        <w:rPr>
          <w:rFonts w:ascii="Calibri" w:hAnsi="Calibri" w:cs="Times New Roman"/>
          <w:i/>
          <w:iCs/>
          <w:noProof/>
          <w:szCs w:val="24"/>
        </w:rPr>
        <w:t>Cooperation and Conflict</w:t>
      </w:r>
      <w:r w:rsidRPr="00C308A5">
        <w:rPr>
          <w:rFonts w:ascii="Calibri" w:hAnsi="Calibri" w:cs="Times New Roman"/>
          <w:noProof/>
          <w:szCs w:val="24"/>
        </w:rPr>
        <w:t xml:space="preserve">, </w:t>
      </w:r>
      <w:r w:rsidRPr="00C308A5">
        <w:rPr>
          <w:rFonts w:ascii="Calibri" w:hAnsi="Calibri" w:cs="Times New Roman"/>
          <w:i/>
          <w:iCs/>
          <w:noProof/>
          <w:szCs w:val="24"/>
        </w:rPr>
        <w:t>42</w:t>
      </w:r>
      <w:r w:rsidRPr="00C308A5">
        <w:rPr>
          <w:rFonts w:ascii="Calibri" w:hAnsi="Calibri" w:cs="Times New Roman"/>
          <w:noProof/>
          <w:szCs w:val="24"/>
        </w:rPr>
        <w:t>(3), 337–356. http://doi.org/10.1177/0010836707079936</w:t>
      </w:r>
    </w:p>
    <w:p w14:paraId="36FA9BC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Tannam, E. (2012). The European Union and Conflict Resolution: Northern Ireland, Cyprus and Bilateral Cooperation. </w:t>
      </w:r>
      <w:r w:rsidRPr="00C308A5">
        <w:rPr>
          <w:rFonts w:ascii="Calibri" w:hAnsi="Calibri" w:cs="Times New Roman"/>
          <w:i/>
          <w:iCs/>
          <w:noProof/>
          <w:szCs w:val="24"/>
        </w:rPr>
        <w:t>Government and Opposition</w:t>
      </w:r>
      <w:r w:rsidRPr="00C308A5">
        <w:rPr>
          <w:rFonts w:ascii="Calibri" w:hAnsi="Calibri" w:cs="Times New Roman"/>
          <w:noProof/>
          <w:szCs w:val="24"/>
        </w:rPr>
        <w:t xml:space="preserve">, </w:t>
      </w:r>
      <w:r w:rsidRPr="00C308A5">
        <w:rPr>
          <w:rFonts w:ascii="Calibri" w:hAnsi="Calibri" w:cs="Times New Roman"/>
          <w:i/>
          <w:iCs/>
          <w:noProof/>
          <w:szCs w:val="24"/>
        </w:rPr>
        <w:t>47</w:t>
      </w:r>
      <w:r w:rsidRPr="00C308A5">
        <w:rPr>
          <w:rFonts w:ascii="Calibri" w:hAnsi="Calibri" w:cs="Times New Roman"/>
          <w:noProof/>
          <w:szCs w:val="24"/>
        </w:rPr>
        <w:t>(1), 49–73. http://doi.org/10.1111/j.1477-7053.2011.01354.x</w:t>
      </w:r>
    </w:p>
    <w:p w14:paraId="47364C1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C308A5">
        <w:rPr>
          <w:rFonts w:ascii="Calibri" w:hAnsi="Calibri" w:cs="Times New Roman"/>
          <w:i/>
          <w:iCs/>
          <w:noProof/>
          <w:szCs w:val="24"/>
        </w:rPr>
        <w:t>Journal of Personality and Social Psychology</w:t>
      </w:r>
      <w:r w:rsidRPr="00C308A5">
        <w:rPr>
          <w:rFonts w:ascii="Calibri" w:hAnsi="Calibri" w:cs="Times New Roman"/>
          <w:noProof/>
          <w:szCs w:val="24"/>
        </w:rPr>
        <w:t xml:space="preserve">, </w:t>
      </w:r>
      <w:r w:rsidRPr="00C308A5">
        <w:rPr>
          <w:rFonts w:ascii="Calibri" w:hAnsi="Calibri" w:cs="Times New Roman"/>
          <w:i/>
          <w:iCs/>
          <w:noProof/>
          <w:szCs w:val="24"/>
        </w:rPr>
        <w:t>99</w:t>
      </w:r>
      <w:r w:rsidRPr="00C308A5">
        <w:rPr>
          <w:rFonts w:ascii="Calibri" w:hAnsi="Calibri" w:cs="Times New Roman"/>
          <w:noProof/>
          <w:szCs w:val="24"/>
        </w:rPr>
        <w:t>(2), 282–302. http://doi.org/10.1037/a0018553</w:t>
      </w:r>
    </w:p>
    <w:p w14:paraId="09124722"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Hewstone, M., Kenworthy, J., Cairns, E., &amp; Christ, O. (2007). Cross-Community Contact, Perceived Status Differences, and Intergroup Attitudes in Northern Ireland: The Mediating Roles of Individual-level versus Group-level Threats and the Moderating Role of Social Identification. </w:t>
      </w:r>
      <w:r w:rsidRPr="00C308A5">
        <w:rPr>
          <w:rFonts w:ascii="Calibri" w:hAnsi="Calibri" w:cs="Times New Roman"/>
          <w:i/>
          <w:iCs/>
          <w:noProof/>
          <w:szCs w:val="24"/>
        </w:rPr>
        <w:t>Political Psychology</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(1), 53–68. http://doi.org/10.1111/j.1467-9221.2007.00551.x</w:t>
      </w:r>
    </w:p>
    <w:p w14:paraId="1D3F93F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Hewstone, M., Schmid, K., Hughes, J., &amp; Cairns, E. (2011). Extended contact effects as a function of closeness of relationship with ingroup contacts. </w:t>
      </w:r>
      <w:r w:rsidRPr="00C308A5">
        <w:rPr>
          <w:rFonts w:ascii="Calibri" w:hAnsi="Calibri" w:cs="Times New Roman"/>
          <w:i/>
          <w:iCs/>
          <w:noProof/>
          <w:szCs w:val="24"/>
        </w:rPr>
        <w:t>Group Processes &amp; Intergroup Relations</w:t>
      </w:r>
      <w:r w:rsidRPr="00C308A5">
        <w:rPr>
          <w:rFonts w:ascii="Calibri" w:hAnsi="Calibri" w:cs="Times New Roman"/>
          <w:noProof/>
          <w:szCs w:val="24"/>
        </w:rPr>
        <w:t xml:space="preserve">, </w:t>
      </w:r>
      <w:r w:rsidRPr="00C308A5">
        <w:rPr>
          <w:rFonts w:ascii="Calibri" w:hAnsi="Calibri" w:cs="Times New Roman"/>
          <w:i/>
          <w:iCs/>
          <w:noProof/>
          <w:szCs w:val="24"/>
        </w:rPr>
        <w:t>14</w:t>
      </w:r>
      <w:r w:rsidRPr="00C308A5">
        <w:rPr>
          <w:rFonts w:ascii="Calibri" w:hAnsi="Calibri" w:cs="Times New Roman"/>
          <w:noProof/>
          <w:szCs w:val="24"/>
        </w:rPr>
        <w:t>(2), 239–254. http://doi.org/10.1177/1368430210390534</w:t>
      </w:r>
    </w:p>
    <w:p w14:paraId="2B1CD99A"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Tausch, N., Tam, T., Hewstone, M., Kenworthy, J., &amp; Cairns, E. (2007). Individual-level and group-level mediators of contact effects in Northern Ireland: The moderating role of social identification. </w:t>
      </w:r>
      <w:r w:rsidRPr="00C308A5">
        <w:rPr>
          <w:rFonts w:ascii="Calibri" w:hAnsi="Calibri" w:cs="Times New Roman"/>
          <w:i/>
          <w:iCs/>
          <w:noProof/>
          <w:szCs w:val="24"/>
        </w:rPr>
        <w:t>British Journal of Social Psychology</w:t>
      </w:r>
      <w:r w:rsidRPr="00C308A5">
        <w:rPr>
          <w:rFonts w:ascii="Calibri" w:hAnsi="Calibri" w:cs="Times New Roman"/>
          <w:noProof/>
          <w:szCs w:val="24"/>
        </w:rPr>
        <w:t xml:space="preserve">, </w:t>
      </w:r>
      <w:r w:rsidRPr="00C308A5">
        <w:rPr>
          <w:rFonts w:ascii="Calibri" w:hAnsi="Calibri" w:cs="Times New Roman"/>
          <w:i/>
          <w:iCs/>
          <w:noProof/>
          <w:szCs w:val="24"/>
        </w:rPr>
        <w:t>46</w:t>
      </w:r>
      <w:r w:rsidRPr="00C308A5">
        <w:rPr>
          <w:rFonts w:ascii="Calibri" w:hAnsi="Calibri" w:cs="Times New Roman"/>
          <w:noProof/>
          <w:szCs w:val="24"/>
        </w:rPr>
        <w:t>, 541–556.</w:t>
      </w:r>
    </w:p>
    <w:p w14:paraId="0CD4C57C"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C308A5">
        <w:rPr>
          <w:rFonts w:ascii="Calibri" w:hAnsi="Calibri" w:cs="Times New Roman"/>
          <w:i/>
          <w:iCs/>
          <w:noProof/>
          <w:szCs w:val="24"/>
        </w:rPr>
        <w:t>Journal of Strategic Studies</w:t>
      </w:r>
      <w:r w:rsidRPr="00C308A5">
        <w:rPr>
          <w:rFonts w:ascii="Calibri" w:hAnsi="Calibri" w:cs="Times New Roman"/>
          <w:noProof/>
          <w:szCs w:val="24"/>
        </w:rPr>
        <w:t xml:space="preserve">, </w:t>
      </w:r>
      <w:r w:rsidRPr="00C308A5">
        <w:rPr>
          <w:rFonts w:ascii="Calibri" w:hAnsi="Calibri" w:cs="Times New Roman"/>
          <w:i/>
          <w:iCs/>
          <w:noProof/>
          <w:szCs w:val="24"/>
        </w:rPr>
        <w:t>30</w:t>
      </w:r>
      <w:r w:rsidRPr="00C308A5">
        <w:rPr>
          <w:rFonts w:ascii="Calibri" w:hAnsi="Calibri" w:cs="Times New Roman"/>
          <w:noProof/>
          <w:szCs w:val="24"/>
        </w:rPr>
        <w:t>(1), 73–107. http://doi.org/10.1080/01402390701210848</w:t>
      </w:r>
    </w:p>
    <w:p w14:paraId="59A8E60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Turner, R. N., Tam, T., Hewstone, M., Kenworthy, J., &amp; Cairns, E. (2013). Contact between Catholic and Protestant schoolchildren in Northern Ireland. </w:t>
      </w:r>
      <w:r w:rsidRPr="00C308A5">
        <w:rPr>
          <w:rFonts w:ascii="Calibri" w:hAnsi="Calibri" w:cs="Times New Roman"/>
          <w:i/>
          <w:iCs/>
          <w:noProof/>
          <w:szCs w:val="24"/>
        </w:rPr>
        <w:t>Journal of Applied Social Psychology</w:t>
      </w:r>
      <w:r w:rsidRPr="00C308A5">
        <w:rPr>
          <w:rFonts w:ascii="Calibri" w:hAnsi="Calibri" w:cs="Times New Roman"/>
          <w:noProof/>
          <w:szCs w:val="24"/>
        </w:rPr>
        <w:t xml:space="preserve">, </w:t>
      </w:r>
      <w:r w:rsidRPr="00C308A5">
        <w:rPr>
          <w:rFonts w:ascii="Calibri" w:hAnsi="Calibri" w:cs="Times New Roman"/>
          <w:i/>
          <w:iCs/>
          <w:noProof/>
          <w:szCs w:val="24"/>
        </w:rPr>
        <w:t>43</w:t>
      </w:r>
      <w:r w:rsidRPr="00C308A5">
        <w:rPr>
          <w:rFonts w:ascii="Calibri" w:hAnsi="Calibri" w:cs="Times New Roman"/>
          <w:noProof/>
          <w:szCs w:val="24"/>
        </w:rPr>
        <w:t>, E216–E228. http://doi.org/10.1111/jasp.12018</w:t>
      </w:r>
    </w:p>
    <w:p w14:paraId="3F8DC5C1"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van Rijswijk, W., Hopkins, N., &amp; Johnston, H. (2009). The Role of Social Categorization and Identity Threat in the Perception of Migrants. </w:t>
      </w:r>
      <w:r w:rsidRPr="00C308A5">
        <w:rPr>
          <w:rFonts w:ascii="Calibri" w:hAnsi="Calibri" w:cs="Times New Roman"/>
          <w:i/>
          <w:iCs/>
          <w:noProof/>
          <w:szCs w:val="24"/>
        </w:rPr>
        <w:t>Journal of Community &amp; Applied Social Psychology</w:t>
      </w:r>
      <w:r w:rsidRPr="00C308A5">
        <w:rPr>
          <w:rFonts w:ascii="Calibri" w:hAnsi="Calibri" w:cs="Times New Roman"/>
          <w:noProof/>
          <w:szCs w:val="24"/>
        </w:rPr>
        <w:t xml:space="preserve">, </w:t>
      </w:r>
      <w:r w:rsidRPr="00C308A5">
        <w:rPr>
          <w:rFonts w:ascii="Calibri" w:hAnsi="Calibri" w:cs="Times New Roman"/>
          <w:i/>
          <w:iCs/>
          <w:noProof/>
          <w:szCs w:val="24"/>
        </w:rPr>
        <w:t>19</w:t>
      </w:r>
      <w:r w:rsidRPr="00C308A5">
        <w:rPr>
          <w:rFonts w:ascii="Calibri" w:hAnsi="Calibri" w:cs="Times New Roman"/>
          <w:noProof/>
          <w:szCs w:val="24"/>
        </w:rPr>
        <w:t>(6), 515–520.</w:t>
      </w:r>
    </w:p>
    <w:p w14:paraId="3CE858D3"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Vezzali, L., Hewstone, M., Capozza, D., Giovannini, D., &amp; Wölfer, R. (2014). Improving intergroup relations with extended and vicarious forms of indirect contact. </w:t>
      </w:r>
      <w:r w:rsidRPr="00C308A5">
        <w:rPr>
          <w:rFonts w:ascii="Calibri" w:hAnsi="Calibri" w:cs="Times New Roman"/>
          <w:i/>
          <w:iCs/>
          <w:noProof/>
          <w:szCs w:val="24"/>
        </w:rPr>
        <w:t>European Review of Social Psychology</w:t>
      </w:r>
      <w:r w:rsidRPr="00C308A5">
        <w:rPr>
          <w:rFonts w:ascii="Calibri" w:hAnsi="Calibri" w:cs="Times New Roman"/>
          <w:noProof/>
          <w:szCs w:val="24"/>
        </w:rPr>
        <w:t xml:space="preserve">, </w:t>
      </w:r>
      <w:r w:rsidRPr="00C308A5">
        <w:rPr>
          <w:rFonts w:ascii="Calibri" w:hAnsi="Calibri" w:cs="Times New Roman"/>
          <w:i/>
          <w:iCs/>
          <w:noProof/>
          <w:szCs w:val="24"/>
        </w:rPr>
        <w:t>25</w:t>
      </w:r>
      <w:r w:rsidRPr="00C308A5">
        <w:rPr>
          <w:rFonts w:ascii="Calibri" w:hAnsi="Calibri" w:cs="Times New Roman"/>
          <w:noProof/>
          <w:szCs w:val="24"/>
        </w:rPr>
        <w:t>(1), 314–389. http://doi.org/10.1080/10463283.2014.982948</w:t>
      </w:r>
    </w:p>
    <w:p w14:paraId="38A47D15"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Voci, A., Hewstone, M., Swart, H., &amp; Veneziani, C. A. (2015). Refining the association between intergroup contact and intergroup forgiveness in Northern Ireland: Type of contact, prior conflict experience, and group identification. </w:t>
      </w:r>
      <w:r w:rsidRPr="00C308A5">
        <w:rPr>
          <w:rFonts w:ascii="Calibri" w:hAnsi="Calibri" w:cs="Times New Roman"/>
          <w:i/>
          <w:iCs/>
          <w:noProof/>
          <w:szCs w:val="24"/>
        </w:rPr>
        <w:t>Group Processes &amp; Intergroup Relations</w:t>
      </w:r>
      <w:r w:rsidRPr="00C308A5">
        <w:rPr>
          <w:rFonts w:ascii="Calibri" w:hAnsi="Calibri" w:cs="Times New Roman"/>
          <w:noProof/>
          <w:szCs w:val="24"/>
        </w:rPr>
        <w:t xml:space="preserve">, </w:t>
      </w:r>
      <w:r w:rsidRPr="00C308A5">
        <w:rPr>
          <w:rFonts w:ascii="Calibri" w:hAnsi="Calibri" w:cs="Times New Roman"/>
          <w:i/>
          <w:iCs/>
          <w:noProof/>
          <w:szCs w:val="24"/>
        </w:rPr>
        <w:t>18</w:t>
      </w:r>
      <w:r w:rsidRPr="00C308A5">
        <w:rPr>
          <w:rFonts w:ascii="Calibri" w:hAnsi="Calibri" w:cs="Times New Roman"/>
          <w:noProof/>
          <w:szCs w:val="24"/>
        </w:rPr>
        <w:t>(5), 589–608. http://doi.org/10.1177/1368430215577001</w:t>
      </w:r>
    </w:p>
    <w:p w14:paraId="195F4DB9"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Williamson, A., Scott, D., &amp; Halfpenny, P. (2000). Rebuilding civil society in Northern Ireland: the community and voluntary sector’s contribution to the European Union’s Peace and Reconciliation District Partnership Programme. </w:t>
      </w:r>
      <w:r w:rsidRPr="00C308A5">
        <w:rPr>
          <w:rFonts w:ascii="Calibri" w:hAnsi="Calibri" w:cs="Times New Roman"/>
          <w:i/>
          <w:iCs/>
          <w:noProof/>
          <w:szCs w:val="24"/>
        </w:rPr>
        <w:t>Policy and Politics</w:t>
      </w:r>
      <w:r w:rsidRPr="00C308A5">
        <w:rPr>
          <w:rFonts w:ascii="Calibri" w:hAnsi="Calibri" w:cs="Times New Roman"/>
          <w:noProof/>
          <w:szCs w:val="24"/>
        </w:rPr>
        <w:t xml:space="preserve">, </w:t>
      </w:r>
      <w:r w:rsidRPr="00C308A5">
        <w:rPr>
          <w:rFonts w:ascii="Calibri" w:hAnsi="Calibri" w:cs="Times New Roman"/>
          <w:i/>
          <w:iCs/>
          <w:noProof/>
          <w:szCs w:val="24"/>
        </w:rPr>
        <w:t>28</w:t>
      </w:r>
      <w:r w:rsidRPr="00C308A5">
        <w:rPr>
          <w:rFonts w:ascii="Calibri" w:hAnsi="Calibri" w:cs="Times New Roman"/>
          <w:noProof/>
          <w:szCs w:val="24"/>
        </w:rPr>
        <w:t>(1), 49–66.</w:t>
      </w:r>
    </w:p>
    <w:p w14:paraId="7835636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Wilson, J., &amp; Hay, M. (2013). Internal media, conceptual metaphors and minority cultural identities. </w:t>
      </w:r>
      <w:r w:rsidRPr="00C308A5">
        <w:rPr>
          <w:rFonts w:ascii="Calibri" w:hAnsi="Calibri" w:cs="Times New Roman"/>
          <w:i/>
          <w:iCs/>
          <w:noProof/>
          <w:szCs w:val="24"/>
        </w:rPr>
        <w:t>Ethnicities</w:t>
      </w:r>
      <w:r w:rsidRPr="00C308A5">
        <w:rPr>
          <w:rFonts w:ascii="Calibri" w:hAnsi="Calibri" w:cs="Times New Roman"/>
          <w:noProof/>
          <w:szCs w:val="24"/>
        </w:rPr>
        <w:t xml:space="preserve">, </w:t>
      </w:r>
      <w:r w:rsidRPr="00C308A5">
        <w:rPr>
          <w:rFonts w:ascii="Calibri" w:hAnsi="Calibri" w:cs="Times New Roman"/>
          <w:i/>
          <w:iCs/>
          <w:noProof/>
          <w:szCs w:val="24"/>
        </w:rPr>
        <w:t>13</w:t>
      </w:r>
      <w:r w:rsidRPr="00C308A5">
        <w:rPr>
          <w:rFonts w:ascii="Calibri" w:hAnsi="Calibri" w:cs="Times New Roman"/>
          <w:noProof/>
          <w:szCs w:val="24"/>
        </w:rPr>
        <w:t>(1), 49–67. http://doi.org/10.1177/1468796812450279</w:t>
      </w:r>
    </w:p>
    <w:p w14:paraId="33348020"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 xml:space="preserve">Wright, S. (2006). A systems approach to analysing sub‐state conflicts. </w:t>
      </w:r>
      <w:r w:rsidRPr="00C308A5">
        <w:rPr>
          <w:rFonts w:ascii="Calibri" w:hAnsi="Calibri" w:cs="Times New Roman"/>
          <w:i/>
          <w:iCs/>
          <w:noProof/>
          <w:szCs w:val="24"/>
        </w:rPr>
        <w:t>Kybernetes</w:t>
      </w:r>
      <w:r w:rsidRPr="00C308A5">
        <w:rPr>
          <w:rFonts w:ascii="Calibri" w:hAnsi="Calibri" w:cs="Times New Roman"/>
          <w:noProof/>
          <w:szCs w:val="24"/>
        </w:rPr>
        <w:t xml:space="preserve">, </w:t>
      </w:r>
      <w:r w:rsidRPr="00C308A5">
        <w:rPr>
          <w:rFonts w:ascii="Calibri" w:hAnsi="Calibri" w:cs="Times New Roman"/>
          <w:i/>
          <w:iCs/>
          <w:noProof/>
          <w:szCs w:val="24"/>
        </w:rPr>
        <w:t>35</w:t>
      </w:r>
      <w:r w:rsidRPr="00C308A5">
        <w:rPr>
          <w:rFonts w:ascii="Calibri" w:hAnsi="Calibri" w:cs="Times New Roman"/>
          <w:noProof/>
          <w:szCs w:val="24"/>
        </w:rPr>
        <w:t xml:space="preserve">(1/2), 182–194. </w:t>
      </w:r>
      <w:r w:rsidRPr="00C308A5">
        <w:rPr>
          <w:rFonts w:ascii="Calibri" w:hAnsi="Calibri" w:cs="Times New Roman"/>
          <w:noProof/>
          <w:szCs w:val="24"/>
        </w:rPr>
        <w:lastRenderedPageBreak/>
        <w:t>http://doi.org/10.1108/03684920610640308</w:t>
      </w:r>
    </w:p>
    <w:p w14:paraId="00242D8F" w14:textId="77777777" w:rsidR="00C308A5" w:rsidRPr="00C308A5" w:rsidRDefault="00C308A5" w:rsidP="00C308A5">
      <w:pPr>
        <w:widowControl w:val="0"/>
        <w:autoSpaceDE w:val="0"/>
        <w:autoSpaceDN w:val="0"/>
        <w:adjustRightInd w:val="0"/>
        <w:spacing w:line="240" w:lineRule="auto"/>
        <w:ind w:left="480" w:hanging="480"/>
        <w:rPr>
          <w:rFonts w:ascii="Calibri" w:hAnsi="Calibri" w:cs="Times New Roman"/>
          <w:noProof/>
          <w:szCs w:val="24"/>
        </w:rPr>
      </w:pPr>
      <w:r w:rsidRPr="00C308A5">
        <w:rPr>
          <w:rFonts w:ascii="Calibri" w:hAnsi="Calibri" w:cs="Times New Roman"/>
          <w:noProof/>
          <w:szCs w:val="24"/>
        </w:rPr>
        <w:t>Www.bbc.co.uk. (2017). Manchester attack: What we know so far. Retrieved June 5, 2017, from http://www.bbc.co.uk/news/uk-england-manchester-40008389</w:t>
      </w:r>
    </w:p>
    <w:p w14:paraId="06F489F0" w14:textId="77777777" w:rsidR="00C308A5" w:rsidRPr="00C308A5" w:rsidRDefault="00C308A5" w:rsidP="00C308A5">
      <w:pPr>
        <w:widowControl w:val="0"/>
        <w:autoSpaceDE w:val="0"/>
        <w:autoSpaceDN w:val="0"/>
        <w:adjustRightInd w:val="0"/>
        <w:spacing w:line="240" w:lineRule="auto"/>
        <w:ind w:left="480" w:hanging="480"/>
        <w:rPr>
          <w:rFonts w:ascii="Calibri" w:hAnsi="Calibri"/>
          <w:noProof/>
        </w:rPr>
      </w:pPr>
      <w:r w:rsidRPr="00C308A5">
        <w:rPr>
          <w:rFonts w:ascii="Calibri" w:hAnsi="Calibri" w:cs="Times New Roman"/>
          <w:noProof/>
          <w:szCs w:val="24"/>
        </w:rPr>
        <w:t>Www.economist.com. (2016). Terrorism: learning to live with it. Retrieved June 5, 2017, from http://www.economist.com/news/international/21706250-people-are-surprisingly-good-coping-repeated-terrorist-attacks-america-and</w:t>
      </w:r>
    </w:p>
    <w:p w14:paraId="68B27265" w14:textId="206D15F7" w:rsidR="00023023" w:rsidRPr="00023023" w:rsidRDefault="00023023" w:rsidP="00023023">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975750" w:rsidRDefault="00975750">
      <w:pPr>
        <w:pStyle w:val="CommentText"/>
      </w:pPr>
    </w:p>
  </w:comment>
  <w:comment w:id="1" w:author="Jonathan Minton" w:date="2017-06-05T11:52:00Z" w:initials="JM">
    <w:p w14:paraId="095CDC3C"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975750" w:rsidRDefault="00975750">
      <w:pPr>
        <w:pStyle w:val="CommentText"/>
      </w:pPr>
    </w:p>
  </w:comment>
  <w:comment w:id="2" w:author="Jonathan Minton" w:date="2017-06-05T11:53:00Z" w:initials="JM">
    <w:p w14:paraId="362BDCC2" w14:textId="77777777" w:rsidR="00975750" w:rsidRDefault="00975750">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975750" w:rsidRDefault="00975750">
      <w:pPr>
        <w:pStyle w:val="CommentText"/>
      </w:pPr>
    </w:p>
  </w:comment>
  <w:comment w:id="4" w:author="Jonathan Minton" w:date="2017-06-05T11:53:00Z" w:initials="JM">
    <w:p w14:paraId="49069590" w14:textId="77777777" w:rsidR="00975750" w:rsidRDefault="00975750">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975750" w:rsidRDefault="00975750">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975750" w:rsidRDefault="00975750">
      <w:pPr>
        <w:pStyle w:val="CommentText"/>
      </w:pPr>
    </w:p>
  </w:comment>
  <w:comment w:id="7" w:author="Jonathan Minton" w:date="2017-06-05T11:54:00Z" w:initials="JM">
    <w:p w14:paraId="1B7F6CBA"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975750" w:rsidRDefault="00975750">
      <w:pPr>
        <w:pStyle w:val="CommentText"/>
      </w:pPr>
    </w:p>
  </w:comment>
  <w:comment w:id="8" w:author="Jonathan Minton" w:date="2017-06-05T11:54:00Z" w:initials="JM">
    <w:p w14:paraId="4125BA54"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975750" w:rsidRDefault="00975750">
      <w:pPr>
        <w:pStyle w:val="CommentText"/>
      </w:pPr>
    </w:p>
  </w:comment>
  <w:comment w:id="9" w:author="Jonathan Minton" w:date="2017-06-05T11:54:00Z" w:initials="JM">
    <w:p w14:paraId="7E51439B" w14:textId="77777777" w:rsidR="00975750" w:rsidRDefault="00975750">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975750" w:rsidRDefault="00975750">
      <w:pPr>
        <w:pStyle w:val="CommentText"/>
      </w:pPr>
    </w:p>
  </w:comment>
  <w:comment w:id="11" w:author="Jonathan Minton" w:date="2017-06-05T11:55:00Z" w:initials="JM">
    <w:p w14:paraId="27178FE0" w14:textId="77777777" w:rsidR="00975750" w:rsidRDefault="0097575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975750" w:rsidRDefault="00975750">
      <w:pPr>
        <w:pStyle w:val="CommentText"/>
      </w:pPr>
    </w:p>
  </w:comment>
  <w:comment w:id="12" w:author="Jonathan Minton" w:date="2017-06-05T11:55:00Z" w:initials="JM">
    <w:p w14:paraId="22935BEF" w14:textId="77777777" w:rsidR="00975750" w:rsidRDefault="00975750">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5603"/>
    <w:rsid w:val="00095E96"/>
    <w:rsid w:val="000B2D22"/>
    <w:rsid w:val="000D3EC9"/>
    <w:rsid w:val="000E2BEA"/>
    <w:rsid w:val="0011370C"/>
    <w:rsid w:val="00143745"/>
    <w:rsid w:val="001B7B4E"/>
    <w:rsid w:val="001D2C6E"/>
    <w:rsid w:val="001D36B8"/>
    <w:rsid w:val="001E1856"/>
    <w:rsid w:val="001F32F4"/>
    <w:rsid w:val="00203A77"/>
    <w:rsid w:val="0024334F"/>
    <w:rsid w:val="00266368"/>
    <w:rsid w:val="0029467E"/>
    <w:rsid w:val="002D4A9D"/>
    <w:rsid w:val="002E108B"/>
    <w:rsid w:val="00307E81"/>
    <w:rsid w:val="00322835"/>
    <w:rsid w:val="00327D17"/>
    <w:rsid w:val="003426AF"/>
    <w:rsid w:val="003726C0"/>
    <w:rsid w:val="003D0EC1"/>
    <w:rsid w:val="003F3012"/>
    <w:rsid w:val="0041727A"/>
    <w:rsid w:val="0049186E"/>
    <w:rsid w:val="004D1C59"/>
    <w:rsid w:val="00500E6F"/>
    <w:rsid w:val="005213D9"/>
    <w:rsid w:val="005223FE"/>
    <w:rsid w:val="00563F5E"/>
    <w:rsid w:val="005670E4"/>
    <w:rsid w:val="00572441"/>
    <w:rsid w:val="005805CB"/>
    <w:rsid w:val="005B3129"/>
    <w:rsid w:val="005D4F12"/>
    <w:rsid w:val="005F5990"/>
    <w:rsid w:val="0062486B"/>
    <w:rsid w:val="006C78A1"/>
    <w:rsid w:val="006D78AC"/>
    <w:rsid w:val="006E3FB2"/>
    <w:rsid w:val="007029A2"/>
    <w:rsid w:val="00717779"/>
    <w:rsid w:val="00720800"/>
    <w:rsid w:val="007232AE"/>
    <w:rsid w:val="00725DD5"/>
    <w:rsid w:val="007A7A42"/>
    <w:rsid w:val="007B2477"/>
    <w:rsid w:val="008001D5"/>
    <w:rsid w:val="00842964"/>
    <w:rsid w:val="008818FA"/>
    <w:rsid w:val="008E371F"/>
    <w:rsid w:val="00924589"/>
    <w:rsid w:val="00963867"/>
    <w:rsid w:val="00975750"/>
    <w:rsid w:val="00990874"/>
    <w:rsid w:val="009C0F9D"/>
    <w:rsid w:val="00A046D1"/>
    <w:rsid w:val="00A33838"/>
    <w:rsid w:val="00AF371D"/>
    <w:rsid w:val="00B03DB4"/>
    <w:rsid w:val="00B447E0"/>
    <w:rsid w:val="00C308A5"/>
    <w:rsid w:val="00C371AF"/>
    <w:rsid w:val="00C920BF"/>
    <w:rsid w:val="00CB6062"/>
    <w:rsid w:val="00CC1DA7"/>
    <w:rsid w:val="00CD5496"/>
    <w:rsid w:val="00D0423A"/>
    <w:rsid w:val="00D055BC"/>
    <w:rsid w:val="00DC2B06"/>
    <w:rsid w:val="00E34348"/>
    <w:rsid w:val="00E37237"/>
    <w:rsid w:val="00EE07C7"/>
    <w:rsid w:val="00EF2178"/>
    <w:rsid w:val="00EF78B9"/>
    <w:rsid w:val="00F119C2"/>
    <w:rsid w:val="00F130E9"/>
    <w:rsid w:val="00F1537E"/>
    <w:rsid w:val="00F33FF6"/>
    <w:rsid w:val="00F350B4"/>
    <w:rsid w:val="00F73E1F"/>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9796-283F-4EC4-BC17-017207B3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25</Pages>
  <Words>36421</Words>
  <Characters>207605</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243539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12</cp:revision>
  <dcterms:created xsi:type="dcterms:W3CDTF">2017-06-05T10:48:00Z</dcterms:created>
  <dcterms:modified xsi:type="dcterms:W3CDTF">2017-06-13T08:57:00Z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